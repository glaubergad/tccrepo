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A58" w:rsidRDefault="00A004B7" w:rsidP="008B0A58">
      <w:pPr>
        <w:pStyle w:val="SemEspaamento"/>
        <w:jc w:val="center"/>
        <w:pPrChange w:id="0" w:author="glaubergad" w:date="2019-03-05T18:49:00Z">
          <w:pPr>
            <w:spacing w:line="240" w:lineRule="auto"/>
            <w:contextualSpacing/>
            <w:jc w:val="center"/>
          </w:pPr>
        </w:pPrChange>
      </w:pPr>
      <w:r w:rsidRPr="002B2829">
        <w:t xml:space="preserve">INSTITUTO FEDERAL DE EDUCAÇÃO, CIÊNCIA E TECNOLOGIA DO </w:t>
      </w:r>
      <w:proofErr w:type="gramStart"/>
      <w:r w:rsidRPr="002B2829">
        <w:t>PARÁ</w:t>
      </w:r>
      <w:proofErr w:type="gramEnd"/>
    </w:p>
    <w:p w:rsidR="00251F4F" w:rsidRPr="002B2829" w:rsidRDefault="00A004B7" w:rsidP="00A004B7">
      <w:pPr>
        <w:spacing w:line="240" w:lineRule="auto"/>
        <w:contextualSpacing/>
        <w:jc w:val="center"/>
        <w:rPr>
          <w:rFonts w:cs="Times New Roman"/>
          <w:szCs w:val="24"/>
        </w:rPr>
      </w:pPr>
      <w:r w:rsidRPr="002B2829">
        <w:rPr>
          <w:rFonts w:cs="Times New Roman"/>
          <w:szCs w:val="24"/>
        </w:rPr>
        <w:t>CURSO DE GRADUAÇÃO TECNOLÓGICA EM ANÁLISE E DESENVOLVIMENTO DE SISTEMAS</w:t>
      </w:r>
    </w:p>
    <w:p w:rsidR="00506BC7" w:rsidRPr="002B2829" w:rsidRDefault="00506BC7"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10E6EC3D" w:rsidRPr="002B2829" w:rsidRDefault="10E6EC3D" w:rsidP="10E6EC3D">
      <w:pPr>
        <w:jc w:val="center"/>
        <w:rPr>
          <w:rFonts w:cs="Times New Roman"/>
        </w:rPr>
      </w:pPr>
    </w:p>
    <w:p w:rsidR="00251F4F" w:rsidRPr="002B2829" w:rsidRDefault="00A004B7" w:rsidP="00A004B7">
      <w:pPr>
        <w:spacing w:line="240" w:lineRule="auto"/>
        <w:jc w:val="center"/>
        <w:rPr>
          <w:rFonts w:cs="Times New Roman"/>
          <w:szCs w:val="24"/>
        </w:rPr>
      </w:pPr>
      <w:r w:rsidRPr="002B2829">
        <w:rPr>
          <w:rFonts w:cs="Times New Roman"/>
          <w:szCs w:val="24"/>
        </w:rPr>
        <w:t>GLAUBER MATTEIS GADELHA</w:t>
      </w:r>
    </w:p>
    <w:p w:rsidR="087FAF2D" w:rsidRPr="002B2829" w:rsidRDefault="087FAF2D" w:rsidP="10E6EC3D">
      <w:pPr>
        <w:spacing w:line="240" w:lineRule="auto"/>
        <w:jc w:val="center"/>
        <w:rPr>
          <w:rFonts w:cs="Times New Roman"/>
        </w:rPr>
      </w:pPr>
    </w:p>
    <w:p w:rsidR="00BF02C4" w:rsidRPr="002B2829" w:rsidRDefault="00BF02C4" w:rsidP="10E6EC3D">
      <w:pPr>
        <w:jc w:val="center"/>
        <w:rPr>
          <w:rFonts w:cs="Times New Roman"/>
        </w:rPr>
      </w:pPr>
    </w:p>
    <w:p w:rsidR="00BF02C4" w:rsidRPr="002B2829" w:rsidRDefault="00BF02C4" w:rsidP="0099743A">
      <w:pPr>
        <w:jc w:val="center"/>
        <w:rPr>
          <w:rFonts w:cs="Times New Roman"/>
          <w:szCs w:val="24"/>
        </w:rPr>
      </w:pPr>
    </w:p>
    <w:p w:rsidR="00A004B7" w:rsidRPr="002B2829" w:rsidRDefault="00A004B7" w:rsidP="0099743A">
      <w:pPr>
        <w:jc w:val="center"/>
        <w:rPr>
          <w:rFonts w:cs="Times New Roman"/>
          <w:szCs w:val="24"/>
        </w:rPr>
      </w:pPr>
    </w:p>
    <w:p w:rsidR="00A004B7" w:rsidRPr="002B2829" w:rsidRDefault="00A004B7" w:rsidP="0099743A">
      <w:pPr>
        <w:jc w:val="center"/>
        <w:rPr>
          <w:rFonts w:cs="Times New Roman"/>
          <w:szCs w:val="24"/>
        </w:rPr>
      </w:pPr>
    </w:p>
    <w:p w:rsidR="00CE3589" w:rsidRPr="002B2829" w:rsidRDefault="00CE3589" w:rsidP="00CE3589">
      <w:pPr>
        <w:spacing w:line="240" w:lineRule="auto"/>
        <w:jc w:val="center"/>
        <w:rPr>
          <w:rFonts w:cs="Times New Roman"/>
          <w:b/>
          <w:bCs/>
          <w:sz w:val="28"/>
          <w:szCs w:val="28"/>
        </w:rPr>
      </w:pPr>
      <w:r>
        <w:rPr>
          <w:rFonts w:cs="Times New Roman"/>
          <w:b/>
          <w:bCs/>
          <w:sz w:val="28"/>
          <w:szCs w:val="28"/>
        </w:rPr>
        <w:t xml:space="preserve">Gerador de quadros de apresentação de dados em formato de </w:t>
      </w:r>
      <w:proofErr w:type="spellStart"/>
      <w:r>
        <w:rPr>
          <w:rFonts w:cs="Times New Roman"/>
          <w:b/>
          <w:bCs/>
          <w:sz w:val="28"/>
          <w:szCs w:val="28"/>
        </w:rPr>
        <w:t>Dashboards</w:t>
      </w:r>
      <w:proofErr w:type="spellEnd"/>
    </w:p>
    <w:p w:rsidR="00506BC7" w:rsidRPr="002B2829" w:rsidRDefault="00506BC7" w:rsidP="0099743A">
      <w:pPr>
        <w:jc w:val="center"/>
        <w:rPr>
          <w:rFonts w:cs="Times New Roman"/>
          <w:szCs w:val="24"/>
        </w:rPr>
      </w:pPr>
    </w:p>
    <w:p w:rsidR="007D01B9" w:rsidRPr="002B2829" w:rsidRDefault="007D01B9"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506BC7" w:rsidRPr="002B2829" w:rsidRDefault="00506BC7" w:rsidP="0099743A">
      <w:pPr>
        <w:jc w:val="center"/>
        <w:rPr>
          <w:rFonts w:cs="Times New Roman"/>
          <w:szCs w:val="24"/>
        </w:rPr>
      </w:pPr>
    </w:p>
    <w:p w:rsidR="00A41A6D" w:rsidRPr="002B2829" w:rsidRDefault="00A41A6D"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BF02C4" w:rsidRPr="002B2829" w:rsidRDefault="00BF02C4" w:rsidP="0099743A">
      <w:pPr>
        <w:jc w:val="center"/>
        <w:rPr>
          <w:rFonts w:cs="Times New Roman"/>
          <w:szCs w:val="24"/>
        </w:rPr>
      </w:pPr>
    </w:p>
    <w:p w:rsidR="00727986" w:rsidRPr="002B2829" w:rsidRDefault="00727986" w:rsidP="0099743A">
      <w:pPr>
        <w:jc w:val="center"/>
        <w:rPr>
          <w:rFonts w:cs="Times New Roman"/>
          <w:szCs w:val="24"/>
        </w:rPr>
      </w:pPr>
    </w:p>
    <w:p w:rsidR="00BF02C4" w:rsidRPr="002B2829" w:rsidRDefault="00BF02C4" w:rsidP="00727986">
      <w:pPr>
        <w:spacing w:line="240" w:lineRule="auto"/>
        <w:jc w:val="center"/>
        <w:rPr>
          <w:rFonts w:cs="Times New Roman"/>
          <w:szCs w:val="24"/>
        </w:rPr>
      </w:pPr>
    </w:p>
    <w:p w:rsidR="00BF02C4" w:rsidRPr="002B2829" w:rsidRDefault="00BF02C4" w:rsidP="00727986">
      <w:pPr>
        <w:spacing w:line="240" w:lineRule="auto"/>
        <w:jc w:val="center"/>
        <w:rPr>
          <w:rFonts w:cs="Times New Roman"/>
          <w:szCs w:val="24"/>
        </w:rPr>
      </w:pPr>
    </w:p>
    <w:p w:rsidR="001573F5" w:rsidRPr="002B2829" w:rsidRDefault="00A004B7" w:rsidP="00727986">
      <w:pPr>
        <w:spacing w:line="240" w:lineRule="auto"/>
        <w:jc w:val="center"/>
        <w:rPr>
          <w:rFonts w:cs="Times New Roman"/>
          <w:szCs w:val="24"/>
        </w:rPr>
      </w:pPr>
      <w:r w:rsidRPr="002B2829">
        <w:rPr>
          <w:rFonts w:cs="Times New Roman"/>
          <w:szCs w:val="24"/>
        </w:rPr>
        <w:t>BELÉM</w:t>
      </w:r>
    </w:p>
    <w:p w:rsidR="00A92E67" w:rsidRPr="002B2829" w:rsidRDefault="10E6EC3D" w:rsidP="10E6EC3D">
      <w:pPr>
        <w:spacing w:line="240" w:lineRule="auto"/>
        <w:jc w:val="center"/>
        <w:rPr>
          <w:rFonts w:cs="Times New Roman"/>
        </w:rPr>
      </w:pPr>
      <w:r w:rsidRPr="002B2829">
        <w:rPr>
          <w:rFonts w:cs="Times New Roman"/>
        </w:rPr>
        <w:t>2019</w:t>
      </w:r>
      <w:r w:rsidR="001573F5" w:rsidRPr="002B2829">
        <w:rPr>
          <w:rFonts w:cs="Times New Roman"/>
        </w:rPr>
        <w:br w:type="page"/>
      </w:r>
    </w:p>
    <w:p w:rsidR="00133D24" w:rsidRPr="002B2829" w:rsidRDefault="10E6EC3D" w:rsidP="00A004B7">
      <w:pPr>
        <w:spacing w:line="240" w:lineRule="auto"/>
        <w:jc w:val="center"/>
        <w:rPr>
          <w:rFonts w:cs="Times New Roman"/>
          <w:szCs w:val="24"/>
        </w:rPr>
      </w:pPr>
      <w:r w:rsidRPr="002B2829">
        <w:rPr>
          <w:rFonts w:cs="Times New Roman"/>
        </w:rPr>
        <w:lastRenderedPageBreak/>
        <w:t>GLAUBER MATTEIS GADELHA</w:t>
      </w: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0535FB" w:rsidRPr="002B2829" w:rsidRDefault="000535FB" w:rsidP="0099743A">
      <w:pPr>
        <w:jc w:val="center"/>
        <w:rPr>
          <w:rFonts w:cs="Times New Roman"/>
          <w:szCs w:val="24"/>
        </w:rPr>
      </w:pPr>
    </w:p>
    <w:p w:rsidR="00927514" w:rsidRPr="002B2829" w:rsidRDefault="00927514" w:rsidP="0099743A">
      <w:pPr>
        <w:jc w:val="center"/>
        <w:rPr>
          <w:rFonts w:cs="Times New Roman"/>
          <w:b/>
          <w:sz w:val="28"/>
          <w:szCs w:val="24"/>
        </w:rPr>
      </w:pPr>
    </w:p>
    <w:p w:rsidR="10E6EC3D" w:rsidRPr="002B2829" w:rsidRDefault="00141AF0" w:rsidP="10E6EC3D">
      <w:pPr>
        <w:spacing w:line="240" w:lineRule="auto"/>
        <w:jc w:val="center"/>
        <w:rPr>
          <w:rFonts w:cs="Times New Roman"/>
          <w:b/>
          <w:bCs/>
          <w:sz w:val="28"/>
          <w:szCs w:val="28"/>
        </w:rPr>
      </w:pPr>
      <w:r>
        <w:rPr>
          <w:rFonts w:cs="Times New Roman"/>
          <w:b/>
          <w:bCs/>
          <w:sz w:val="28"/>
          <w:szCs w:val="28"/>
        </w:rPr>
        <w:t xml:space="preserve">Gerador de quadros de apresentação de dados em formato de </w:t>
      </w:r>
      <w:proofErr w:type="spellStart"/>
      <w:r>
        <w:rPr>
          <w:rFonts w:cs="Times New Roman"/>
          <w:b/>
          <w:bCs/>
          <w:sz w:val="28"/>
          <w:szCs w:val="28"/>
        </w:rPr>
        <w:t>Dashboards</w:t>
      </w:r>
      <w:proofErr w:type="spellEnd"/>
    </w:p>
    <w:p w:rsidR="10E6EC3D" w:rsidRPr="002B2829" w:rsidRDefault="10E6EC3D" w:rsidP="10E6EC3D">
      <w:pPr>
        <w:spacing w:line="240" w:lineRule="auto"/>
        <w:jc w:val="center"/>
        <w:rPr>
          <w:rFonts w:cs="Times New Roman"/>
          <w:b/>
          <w:bCs/>
          <w:sz w:val="28"/>
          <w:szCs w:val="28"/>
        </w:rPr>
      </w:pPr>
    </w:p>
    <w:p w:rsidR="00A92E67" w:rsidRPr="002B2829" w:rsidRDefault="00A92E67" w:rsidP="0099743A">
      <w:pPr>
        <w:jc w:val="center"/>
        <w:rPr>
          <w:rFonts w:cs="Times New Roman"/>
          <w:szCs w:val="24"/>
        </w:rPr>
      </w:pPr>
    </w:p>
    <w:p w:rsidR="00A92E67" w:rsidRPr="002B2829" w:rsidRDefault="00A92E67" w:rsidP="0099743A">
      <w:pPr>
        <w:jc w:val="center"/>
        <w:rPr>
          <w:rFonts w:cs="Times New Roman"/>
          <w:szCs w:val="24"/>
        </w:rPr>
      </w:pPr>
    </w:p>
    <w:p w:rsidR="00BF02C4" w:rsidRPr="002B2829" w:rsidRDefault="00BF02C4" w:rsidP="0099743A">
      <w:pPr>
        <w:jc w:val="center"/>
        <w:rPr>
          <w:rFonts w:cs="Times New Roman"/>
          <w:szCs w:val="24"/>
        </w:rPr>
      </w:pPr>
    </w:p>
    <w:p w:rsidR="00A92E67" w:rsidRPr="002B2829" w:rsidRDefault="00A92E67" w:rsidP="0099743A">
      <w:pPr>
        <w:jc w:val="right"/>
        <w:rPr>
          <w:rFonts w:cs="Times New Roman"/>
          <w:szCs w:val="24"/>
        </w:rPr>
      </w:pPr>
    </w:p>
    <w:p w:rsidR="000535FB" w:rsidRPr="002B2829" w:rsidRDefault="00231E88" w:rsidP="00FB02B1">
      <w:pPr>
        <w:spacing w:line="240" w:lineRule="auto"/>
        <w:ind w:left="4253"/>
        <w:rPr>
          <w:rFonts w:cs="Times New Roman"/>
          <w:szCs w:val="24"/>
        </w:rPr>
      </w:pPr>
      <w:r w:rsidRPr="002B2829">
        <w:rPr>
          <w:rFonts w:cs="Times New Roman"/>
        </w:rPr>
        <w:t xml:space="preserve">Trabalho de Conclusão de Curso apresentado à coordenação do curso de Tecnologia em Análise e Desenvolvimento de Sistemas do Instituto Federal de Educação, Ciência e Tecnologia do Pará para obtenção de Graduação em Tecnologia em Análise e Desenvolvimento de Sistemas. </w:t>
      </w:r>
    </w:p>
    <w:p w:rsidR="00231E88" w:rsidRPr="002B2829" w:rsidRDefault="00231E88" w:rsidP="10E6EC3D">
      <w:pPr>
        <w:spacing w:line="240" w:lineRule="auto"/>
        <w:ind w:left="4253"/>
        <w:rPr>
          <w:rFonts w:cs="Times New Roman"/>
        </w:rPr>
      </w:pPr>
    </w:p>
    <w:p w:rsidR="10E6EC3D" w:rsidRPr="002B2829" w:rsidRDefault="10E6EC3D" w:rsidP="10E6EC3D">
      <w:pPr>
        <w:spacing w:line="240" w:lineRule="auto"/>
        <w:ind w:left="4253"/>
        <w:rPr>
          <w:rFonts w:cs="Times New Roman"/>
        </w:rPr>
      </w:pPr>
      <w:r w:rsidRPr="002B2829">
        <w:rPr>
          <w:rFonts w:cs="Times New Roman"/>
        </w:rPr>
        <w:t xml:space="preserve">Orientador: </w:t>
      </w:r>
      <w:proofErr w:type="gramStart"/>
      <w:r w:rsidRPr="002B2829">
        <w:rPr>
          <w:rFonts w:cs="Times New Roman"/>
        </w:rPr>
        <w:t>Prof.</w:t>
      </w:r>
      <w:proofErr w:type="gramEnd"/>
      <w:r w:rsidRPr="002B2829">
        <w:rPr>
          <w:rFonts w:cs="Times New Roman"/>
        </w:rPr>
        <w:t xml:space="preserve"> </w:t>
      </w:r>
      <w:r w:rsidR="003620C0">
        <w:rPr>
          <w:rFonts w:cs="Times New Roman"/>
        </w:rPr>
        <w:t xml:space="preserve">Me. </w:t>
      </w:r>
      <w:r w:rsidRPr="002B2829">
        <w:rPr>
          <w:rFonts w:cs="Times New Roman"/>
        </w:rPr>
        <w:t>Claudio Roberto de Lima Martins</w:t>
      </w:r>
    </w:p>
    <w:p w:rsidR="001573F5" w:rsidRPr="002B2829" w:rsidRDefault="001573F5" w:rsidP="0099743A">
      <w:pPr>
        <w:jc w:val="center"/>
        <w:rPr>
          <w:rFonts w:cs="Times New Roman"/>
          <w:szCs w:val="24"/>
        </w:rPr>
      </w:pPr>
    </w:p>
    <w:p w:rsidR="000535FB" w:rsidRPr="002B2829" w:rsidRDefault="000535FB" w:rsidP="0099743A">
      <w:pPr>
        <w:jc w:val="center"/>
        <w:rPr>
          <w:rFonts w:cs="Times New Roman"/>
          <w:szCs w:val="24"/>
        </w:rPr>
      </w:pPr>
    </w:p>
    <w:p w:rsidR="00727986" w:rsidRPr="002B2829" w:rsidRDefault="00727986" w:rsidP="0099743A">
      <w:pPr>
        <w:jc w:val="center"/>
        <w:rPr>
          <w:rFonts w:cs="Times New Roman"/>
          <w:szCs w:val="24"/>
        </w:rPr>
      </w:pPr>
    </w:p>
    <w:p w:rsidR="00727986" w:rsidRPr="002B2829" w:rsidDel="00206BC6" w:rsidRDefault="00727986" w:rsidP="0099743A">
      <w:pPr>
        <w:jc w:val="center"/>
        <w:rPr>
          <w:del w:id="1" w:author="glaubergad" w:date="2019-03-04T20:20:00Z"/>
          <w:rFonts w:cs="Times New Roman"/>
          <w:szCs w:val="24"/>
        </w:rPr>
      </w:pPr>
    </w:p>
    <w:p w:rsidR="00727986" w:rsidRPr="002B2829" w:rsidRDefault="00727986" w:rsidP="0099743A">
      <w:pPr>
        <w:jc w:val="center"/>
        <w:rPr>
          <w:rFonts w:cs="Times New Roman"/>
          <w:szCs w:val="24"/>
        </w:rPr>
      </w:pPr>
    </w:p>
    <w:p w:rsidR="00A004B7" w:rsidRPr="002B2829" w:rsidRDefault="00A004B7" w:rsidP="0099743A">
      <w:pPr>
        <w:jc w:val="center"/>
        <w:rPr>
          <w:rFonts w:cs="Times New Roman"/>
          <w:szCs w:val="24"/>
        </w:rPr>
      </w:pPr>
    </w:p>
    <w:p w:rsidR="004D64D2" w:rsidRPr="002B2829" w:rsidRDefault="004D64D2" w:rsidP="0099743A">
      <w:pPr>
        <w:jc w:val="center"/>
        <w:rPr>
          <w:rFonts w:cs="Times New Roman"/>
          <w:szCs w:val="24"/>
        </w:rPr>
      </w:pPr>
    </w:p>
    <w:p w:rsidR="00BF02C4" w:rsidRPr="002B2829" w:rsidRDefault="00BF02C4" w:rsidP="00BF02C4">
      <w:pPr>
        <w:spacing w:line="240" w:lineRule="auto"/>
        <w:jc w:val="center"/>
        <w:rPr>
          <w:rFonts w:cs="Times New Roman"/>
          <w:szCs w:val="24"/>
        </w:rPr>
      </w:pPr>
    </w:p>
    <w:p w:rsidR="000535FB" w:rsidRPr="002B2829" w:rsidRDefault="00A004B7" w:rsidP="00BF02C4">
      <w:pPr>
        <w:spacing w:line="240" w:lineRule="auto"/>
        <w:jc w:val="center"/>
        <w:rPr>
          <w:rFonts w:cs="Times New Roman"/>
          <w:szCs w:val="24"/>
        </w:rPr>
      </w:pPr>
      <w:r w:rsidRPr="002B2829">
        <w:rPr>
          <w:rFonts w:cs="Times New Roman"/>
          <w:szCs w:val="24"/>
        </w:rPr>
        <w:t>BELÉM</w:t>
      </w:r>
    </w:p>
    <w:p w:rsidR="00A41A6D" w:rsidRPr="002B2829" w:rsidRDefault="000535FB" w:rsidP="00BF02C4">
      <w:pPr>
        <w:spacing w:line="240" w:lineRule="auto"/>
        <w:jc w:val="center"/>
        <w:rPr>
          <w:rFonts w:cs="Times New Roman"/>
          <w:szCs w:val="24"/>
        </w:rPr>
      </w:pPr>
      <w:r w:rsidRPr="002B2829">
        <w:rPr>
          <w:rFonts w:cs="Times New Roman"/>
          <w:szCs w:val="24"/>
        </w:rPr>
        <w:t>201</w:t>
      </w:r>
      <w:r w:rsidR="003620C0">
        <w:rPr>
          <w:rFonts w:cs="Times New Roman"/>
          <w:szCs w:val="24"/>
        </w:rPr>
        <w:t>9</w:t>
      </w:r>
      <w:r w:rsidR="00A41A6D" w:rsidRPr="002B2829">
        <w:rPr>
          <w:rFonts w:cs="Times New Roman"/>
          <w:szCs w:val="24"/>
        </w:rPr>
        <w:br w:type="page"/>
      </w:r>
    </w:p>
    <w:p w:rsidR="00927514" w:rsidRPr="002B2829" w:rsidRDefault="00A41A6D" w:rsidP="0099743A">
      <w:pPr>
        <w:jc w:val="center"/>
        <w:rPr>
          <w:rFonts w:cs="Times New Roman"/>
          <w:b/>
          <w:szCs w:val="24"/>
        </w:rPr>
      </w:pPr>
      <w:r w:rsidRPr="002B2829">
        <w:rPr>
          <w:rFonts w:cs="Times New Roman"/>
          <w:b/>
          <w:szCs w:val="24"/>
        </w:rPr>
        <w:lastRenderedPageBreak/>
        <w:t>RESUMO</w:t>
      </w:r>
    </w:p>
    <w:p w:rsidR="00A41A6D" w:rsidRPr="002B2829" w:rsidRDefault="00A41A6D" w:rsidP="0099743A">
      <w:pPr>
        <w:jc w:val="center"/>
        <w:rPr>
          <w:rFonts w:cs="Times New Roman"/>
          <w:szCs w:val="24"/>
        </w:rPr>
      </w:pPr>
    </w:p>
    <w:p w:rsidR="005F1743" w:rsidRPr="002B2829" w:rsidRDefault="00F67539" w:rsidP="005B70D0">
      <w:pPr>
        <w:spacing w:line="240" w:lineRule="auto"/>
        <w:rPr>
          <w:rFonts w:cs="Times New Roman"/>
          <w:szCs w:val="24"/>
        </w:rPr>
      </w:pPr>
      <w:r w:rsidRPr="002B2829">
        <w:rPr>
          <w:rFonts w:cs="Times New Roman"/>
          <w:szCs w:val="24"/>
        </w:rPr>
        <w:t xml:space="preserve">No cenário mundial, a demanda por sistemas digitais cresce constantemente, exigindo alinhamento com as tecnologias mais atuais e uso de ferramentas que acelerem a entrega de aplicações no prazo mais curto possível. No desenvolvimento de softwares, independente da linguagem de programação utilizada, a necessidade de </w:t>
      </w:r>
      <w:proofErr w:type="gramStart"/>
      <w:r w:rsidRPr="002B2829">
        <w:rPr>
          <w:rFonts w:cs="Times New Roman"/>
          <w:szCs w:val="24"/>
        </w:rPr>
        <w:t>implementação</w:t>
      </w:r>
      <w:proofErr w:type="gramEnd"/>
      <w:r w:rsidRPr="002B2829">
        <w:rPr>
          <w:rFonts w:cs="Times New Roman"/>
          <w:szCs w:val="24"/>
        </w:rPr>
        <w:t xml:space="preserve"> de grandes e complexos blocos de códigos de forma recorrente é presente no dia a dia dos profissionais, portanto, qualquer ferramenta que facilite a aplicação destes blocos padronizados, com as modificações necessárias para o domínio de um problema determinado, pode vir a evitar o desperdício de horas de programação. Em face destas premissas, este trabalho é um estudo d</w:t>
      </w:r>
      <w:del w:id="2" w:author="glaubergad" w:date="2019-03-04T20:21:00Z">
        <w:r w:rsidRPr="002B2829" w:rsidDel="00206BC6">
          <w:rPr>
            <w:rFonts w:cs="Times New Roman"/>
            <w:szCs w:val="24"/>
          </w:rPr>
          <w:delText>os padrões de projeto para</w:delText>
        </w:r>
      </w:del>
      <w:ins w:id="3" w:author="glaubergad" w:date="2019-03-04T20:21:00Z">
        <w:r w:rsidR="00206BC6">
          <w:rPr>
            <w:rFonts w:cs="Times New Roman"/>
            <w:szCs w:val="24"/>
          </w:rPr>
          <w:t>e reuso de software e</w:t>
        </w:r>
      </w:ins>
      <w:r w:rsidRPr="002B2829">
        <w:rPr>
          <w:rFonts w:cs="Times New Roman"/>
          <w:szCs w:val="24"/>
        </w:rPr>
        <w:t xml:space="preserve"> geração de código fonte, mais especificamente focado no desenvolvimento de camada de apresentação de dados </w:t>
      </w:r>
      <w:del w:id="4" w:author="glaubergad" w:date="2019-03-04T20:21:00Z">
        <w:r w:rsidRPr="002B2829" w:rsidDel="00206BC6">
          <w:rPr>
            <w:rFonts w:cs="Times New Roman"/>
            <w:szCs w:val="24"/>
          </w:rPr>
          <w:delText xml:space="preserve">tabulados </w:delText>
        </w:r>
      </w:del>
      <w:r w:rsidR="00E034AB" w:rsidRPr="002B2829">
        <w:rPr>
          <w:rFonts w:cs="Times New Roman"/>
          <w:szCs w:val="24"/>
        </w:rPr>
        <w:t xml:space="preserve">em formato gráfico, a que chamamos comumente de </w:t>
      </w:r>
      <w:proofErr w:type="spellStart"/>
      <w:r w:rsidR="00E034AB" w:rsidRPr="002B2829">
        <w:rPr>
          <w:rFonts w:cs="Times New Roman"/>
          <w:szCs w:val="24"/>
        </w:rPr>
        <w:t>Dashboards</w:t>
      </w:r>
      <w:proofErr w:type="spellEnd"/>
      <w:r w:rsidR="00E034AB" w:rsidRPr="002B2829">
        <w:rPr>
          <w:rFonts w:cs="Times New Roman"/>
          <w:szCs w:val="24"/>
        </w:rPr>
        <w:t>.</w:t>
      </w:r>
      <w:r w:rsidRPr="002B2829">
        <w:rPr>
          <w:rFonts w:cs="Times New Roman"/>
          <w:szCs w:val="24"/>
        </w:rPr>
        <w:t xml:space="preserve"> </w:t>
      </w:r>
    </w:p>
    <w:p w:rsidR="00145C67" w:rsidRPr="002B2829" w:rsidRDefault="00145C67" w:rsidP="005B70D0">
      <w:pPr>
        <w:spacing w:line="240" w:lineRule="auto"/>
        <w:rPr>
          <w:rFonts w:cs="Times New Roman"/>
          <w:szCs w:val="24"/>
        </w:rPr>
      </w:pPr>
    </w:p>
    <w:p w:rsidR="00145C67" w:rsidRPr="002B2829" w:rsidRDefault="00145C67" w:rsidP="005B70D0">
      <w:pPr>
        <w:spacing w:line="240" w:lineRule="auto"/>
        <w:rPr>
          <w:rFonts w:cs="Times New Roman"/>
          <w:szCs w:val="24"/>
        </w:rPr>
      </w:pPr>
      <w:r w:rsidRPr="002B2829">
        <w:rPr>
          <w:rFonts w:cs="Times New Roman"/>
          <w:szCs w:val="24"/>
        </w:rPr>
        <w:t xml:space="preserve">Palavras - chave: </w:t>
      </w:r>
      <w:r w:rsidR="00E034AB" w:rsidRPr="002B2829">
        <w:rPr>
          <w:rFonts w:cs="Times New Roman"/>
          <w:szCs w:val="24"/>
        </w:rPr>
        <w:t xml:space="preserve">Desenvolvimento de aplicações, apresentação de dados, </w:t>
      </w:r>
      <w:proofErr w:type="spellStart"/>
      <w:r w:rsidR="00E034AB" w:rsidRPr="002B2829">
        <w:rPr>
          <w:rFonts w:cs="Times New Roman"/>
          <w:szCs w:val="24"/>
        </w:rPr>
        <w:t>dashboards</w:t>
      </w:r>
      <w:proofErr w:type="spellEnd"/>
      <w:r w:rsidR="00E034AB" w:rsidRPr="002B2829">
        <w:rPr>
          <w:rFonts w:cs="Times New Roman"/>
          <w:szCs w:val="24"/>
        </w:rPr>
        <w:t>, geradores de código.</w:t>
      </w:r>
    </w:p>
    <w:p w:rsidR="00145C67" w:rsidRPr="002B2829" w:rsidRDefault="00145C67" w:rsidP="005B70D0">
      <w:pPr>
        <w:spacing w:line="240" w:lineRule="auto"/>
        <w:rPr>
          <w:rFonts w:cs="Times New Roman"/>
          <w:szCs w:val="24"/>
        </w:rPr>
      </w:pPr>
    </w:p>
    <w:p w:rsidR="00A41A6D" w:rsidRPr="002B2829" w:rsidRDefault="00A41A6D" w:rsidP="00145C67">
      <w:pPr>
        <w:spacing w:line="240" w:lineRule="auto"/>
        <w:jc w:val="left"/>
        <w:rPr>
          <w:rFonts w:cs="Times New Roman"/>
          <w:szCs w:val="24"/>
        </w:rPr>
      </w:pPr>
      <w:r w:rsidRPr="002B2829">
        <w:rPr>
          <w:rFonts w:cs="Times New Roman"/>
          <w:szCs w:val="24"/>
        </w:rPr>
        <w:br w:type="page"/>
      </w:r>
    </w:p>
    <w:p w:rsidR="00A41A6D" w:rsidRPr="002B2829" w:rsidRDefault="00A41A6D" w:rsidP="0099743A">
      <w:pPr>
        <w:jc w:val="center"/>
        <w:rPr>
          <w:rFonts w:cs="Times New Roman"/>
          <w:b/>
          <w:szCs w:val="24"/>
        </w:rPr>
      </w:pPr>
      <w:r w:rsidRPr="002B2829">
        <w:rPr>
          <w:rFonts w:cs="Times New Roman"/>
          <w:b/>
          <w:szCs w:val="24"/>
        </w:rPr>
        <w:lastRenderedPageBreak/>
        <w:t>ABSTRACT</w:t>
      </w:r>
    </w:p>
    <w:p w:rsidR="00145C67" w:rsidRPr="002B2829" w:rsidRDefault="00145C67" w:rsidP="0099743A">
      <w:pPr>
        <w:jc w:val="center"/>
        <w:rPr>
          <w:rFonts w:cs="Times New Roman"/>
          <w:b/>
          <w:szCs w:val="24"/>
        </w:rPr>
      </w:pPr>
    </w:p>
    <w:p w:rsidR="00145C67" w:rsidRPr="002B2829" w:rsidRDefault="00E034AB" w:rsidP="00145C67">
      <w:pPr>
        <w:spacing w:line="240" w:lineRule="auto"/>
        <w:rPr>
          <w:rFonts w:cs="Times New Roman"/>
          <w:szCs w:val="24"/>
        </w:rPr>
      </w:pPr>
      <w:r w:rsidRPr="002B2829">
        <w:rPr>
          <w:rFonts w:cs="Times New Roman"/>
          <w:szCs w:val="24"/>
        </w:rPr>
        <w:t xml:space="preserve">In </w:t>
      </w:r>
      <w:proofErr w:type="spellStart"/>
      <w:r w:rsidRPr="002B2829">
        <w:rPr>
          <w:rFonts w:cs="Times New Roman"/>
          <w:szCs w:val="24"/>
        </w:rPr>
        <w:t>actual</w:t>
      </w:r>
      <w:proofErr w:type="spellEnd"/>
      <w:r w:rsidRPr="002B2829">
        <w:rPr>
          <w:rFonts w:cs="Times New Roman"/>
          <w:szCs w:val="24"/>
        </w:rPr>
        <w:t xml:space="preserve"> world </w:t>
      </w:r>
      <w:proofErr w:type="spellStart"/>
      <w:r w:rsidRPr="002B2829">
        <w:rPr>
          <w:rFonts w:cs="Times New Roman"/>
          <w:szCs w:val="24"/>
        </w:rPr>
        <w:t>scenary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digital systems </w:t>
      </w:r>
      <w:proofErr w:type="spellStart"/>
      <w:r w:rsidRPr="002B2829">
        <w:rPr>
          <w:rFonts w:cs="Times New Roman"/>
          <w:szCs w:val="24"/>
        </w:rPr>
        <w:t>demand</w:t>
      </w:r>
      <w:proofErr w:type="spellEnd"/>
      <w:r w:rsidRPr="002B2829">
        <w:rPr>
          <w:rFonts w:cs="Times New Roman"/>
          <w:szCs w:val="24"/>
        </w:rPr>
        <w:t xml:space="preserve"> </w:t>
      </w:r>
      <w:proofErr w:type="spellStart"/>
      <w:r w:rsidRPr="002B2829">
        <w:rPr>
          <w:rFonts w:cs="Times New Roman"/>
          <w:szCs w:val="24"/>
        </w:rPr>
        <w:t>grows</w:t>
      </w:r>
      <w:proofErr w:type="spellEnd"/>
      <w:r w:rsidRPr="002B2829">
        <w:rPr>
          <w:rFonts w:cs="Times New Roman"/>
          <w:szCs w:val="24"/>
        </w:rPr>
        <w:t xml:space="preserve"> </w:t>
      </w:r>
      <w:proofErr w:type="spellStart"/>
      <w:r w:rsidRPr="002B2829">
        <w:rPr>
          <w:rFonts w:cs="Times New Roman"/>
          <w:szCs w:val="24"/>
        </w:rPr>
        <w:t>constantly</w:t>
      </w:r>
      <w:proofErr w:type="spellEnd"/>
      <w:r w:rsidRPr="002B2829">
        <w:rPr>
          <w:rFonts w:cs="Times New Roman"/>
          <w:szCs w:val="24"/>
        </w:rPr>
        <w:t xml:space="preserve">, </w:t>
      </w:r>
      <w:proofErr w:type="spellStart"/>
      <w:r w:rsidRPr="002B2829">
        <w:rPr>
          <w:rFonts w:cs="Times New Roman"/>
          <w:szCs w:val="24"/>
        </w:rPr>
        <w:t>needing</w:t>
      </w:r>
      <w:proofErr w:type="spellEnd"/>
      <w:r w:rsidRPr="002B2829">
        <w:rPr>
          <w:rFonts w:cs="Times New Roman"/>
          <w:szCs w:val="24"/>
        </w:rPr>
        <w:t xml:space="preserve"> </w:t>
      </w:r>
      <w:proofErr w:type="spellStart"/>
      <w:r w:rsidRPr="002B2829">
        <w:rPr>
          <w:rFonts w:cs="Times New Roman"/>
          <w:szCs w:val="24"/>
        </w:rPr>
        <w:t>compliance</w:t>
      </w:r>
      <w:proofErr w:type="spellEnd"/>
      <w:r w:rsidRPr="002B2829">
        <w:rPr>
          <w:rFonts w:cs="Times New Roman"/>
          <w:szCs w:val="24"/>
        </w:rPr>
        <w:t xml:space="preserve"> </w:t>
      </w:r>
      <w:proofErr w:type="spellStart"/>
      <w:r w:rsidRPr="002B2829">
        <w:rPr>
          <w:rFonts w:cs="Times New Roman"/>
          <w:szCs w:val="24"/>
        </w:rPr>
        <w:t>with</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efficient</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new </w:t>
      </w:r>
      <w:proofErr w:type="spellStart"/>
      <w:proofErr w:type="gramStart"/>
      <w:r w:rsidR="009E32CC">
        <w:rPr>
          <w:rFonts w:cs="Times New Roman"/>
          <w:szCs w:val="24"/>
        </w:rPr>
        <w:t>t</w:t>
      </w:r>
      <w:r w:rsidRPr="002B2829">
        <w:rPr>
          <w:rFonts w:cs="Times New Roman"/>
          <w:szCs w:val="24"/>
        </w:rPr>
        <w:t>echnologies</w:t>
      </w:r>
      <w:proofErr w:type="spellEnd"/>
      <w:proofErr w:type="gram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use </w:t>
      </w:r>
      <w:proofErr w:type="spellStart"/>
      <w:r w:rsidRPr="002B2829">
        <w:rPr>
          <w:rFonts w:cs="Times New Roman"/>
          <w:szCs w:val="24"/>
        </w:rPr>
        <w:t>of</w:t>
      </w:r>
      <w:proofErr w:type="spellEnd"/>
      <w:r w:rsidRPr="002B2829">
        <w:rPr>
          <w:rFonts w:cs="Times New Roman"/>
          <w:szCs w:val="24"/>
        </w:rPr>
        <w:t xml:space="preserve"> software </w:t>
      </w:r>
      <w:proofErr w:type="spellStart"/>
      <w:r w:rsidRPr="002B2829">
        <w:rPr>
          <w:rFonts w:cs="Times New Roman"/>
          <w:szCs w:val="24"/>
        </w:rPr>
        <w:t>development</w:t>
      </w:r>
      <w:proofErr w:type="spellEnd"/>
      <w:r w:rsidRPr="002B2829">
        <w:rPr>
          <w:rFonts w:cs="Times New Roman"/>
          <w:szCs w:val="24"/>
        </w:rPr>
        <w:t xml:space="preserve"> tools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speeds</w:t>
      </w:r>
      <w:proofErr w:type="spellEnd"/>
      <w:r w:rsidRPr="002B2829">
        <w:rPr>
          <w:rFonts w:cs="Times New Roman"/>
          <w:szCs w:val="24"/>
        </w:rPr>
        <w:t xml:space="preserve"> </w:t>
      </w:r>
      <w:proofErr w:type="spellStart"/>
      <w:r w:rsidRPr="002B2829">
        <w:rPr>
          <w:rFonts w:cs="Times New Roman"/>
          <w:szCs w:val="24"/>
        </w:rPr>
        <w:t>up</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applications</w:t>
      </w:r>
      <w:proofErr w:type="spellEnd"/>
      <w:r w:rsidRPr="002B2829">
        <w:rPr>
          <w:rFonts w:cs="Times New Roman"/>
          <w:szCs w:val="24"/>
        </w:rPr>
        <w:t xml:space="preserve"> </w:t>
      </w:r>
      <w:proofErr w:type="spellStart"/>
      <w:r w:rsidRPr="002B2829">
        <w:rPr>
          <w:rFonts w:cs="Times New Roman"/>
          <w:szCs w:val="24"/>
        </w:rPr>
        <w:t>deployment</w:t>
      </w:r>
      <w:proofErr w:type="spellEnd"/>
      <w:r w:rsidRPr="002B2829">
        <w:rPr>
          <w:rFonts w:cs="Times New Roman"/>
          <w:szCs w:val="24"/>
        </w:rPr>
        <w:t xml:space="preserve"> in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shortest</w:t>
      </w:r>
      <w:proofErr w:type="spellEnd"/>
      <w:r w:rsidRPr="002B2829">
        <w:rPr>
          <w:rFonts w:cs="Times New Roman"/>
          <w:szCs w:val="24"/>
        </w:rPr>
        <w:t xml:space="preserve"> schedule. In software </w:t>
      </w:r>
      <w:proofErr w:type="spellStart"/>
      <w:r w:rsidRPr="002B2829">
        <w:rPr>
          <w:rFonts w:cs="Times New Roman"/>
          <w:szCs w:val="24"/>
        </w:rPr>
        <w:t>development</w:t>
      </w:r>
      <w:proofErr w:type="spellEnd"/>
      <w:r w:rsidRPr="002B2829">
        <w:rPr>
          <w:rFonts w:cs="Times New Roman"/>
          <w:szCs w:val="24"/>
        </w:rPr>
        <w:t xml:space="preserve">, </w:t>
      </w:r>
      <w:proofErr w:type="spellStart"/>
      <w:r w:rsidRPr="002B2829">
        <w:rPr>
          <w:rFonts w:cs="Times New Roman"/>
          <w:szCs w:val="24"/>
        </w:rPr>
        <w:t>language</w:t>
      </w:r>
      <w:proofErr w:type="spellEnd"/>
      <w:r w:rsidRPr="002B2829">
        <w:rPr>
          <w:rFonts w:cs="Times New Roman"/>
          <w:szCs w:val="24"/>
        </w:rPr>
        <w:t xml:space="preserve"> </w:t>
      </w:r>
      <w:proofErr w:type="spellStart"/>
      <w:r w:rsidRPr="002B2829">
        <w:rPr>
          <w:rFonts w:cs="Times New Roman"/>
          <w:szCs w:val="24"/>
        </w:rPr>
        <w:t>independently</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need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large</w:t>
      </w:r>
      <w:proofErr w:type="spellEnd"/>
      <w:r w:rsidRPr="002B2829">
        <w:rPr>
          <w:rFonts w:cs="Times New Roman"/>
          <w:szCs w:val="24"/>
        </w:rPr>
        <w:t xml:space="preserve"> </w:t>
      </w:r>
      <w:proofErr w:type="spellStart"/>
      <w:r w:rsidRPr="002B2829">
        <w:rPr>
          <w:rFonts w:cs="Times New Roman"/>
          <w:szCs w:val="24"/>
        </w:rPr>
        <w:t>and</w:t>
      </w:r>
      <w:proofErr w:type="spellEnd"/>
      <w:r w:rsidRPr="002B2829">
        <w:rPr>
          <w:rFonts w:cs="Times New Roman"/>
          <w:szCs w:val="24"/>
        </w:rPr>
        <w:t xml:space="preserve"> </w:t>
      </w:r>
      <w:proofErr w:type="spellStart"/>
      <w:r w:rsidRPr="002B2829">
        <w:rPr>
          <w:rFonts w:cs="Times New Roman"/>
          <w:szCs w:val="24"/>
        </w:rPr>
        <w:t>complex</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recurrently</w:t>
      </w:r>
      <w:proofErr w:type="spellEnd"/>
      <w:r w:rsidRPr="002B2829">
        <w:rPr>
          <w:rFonts w:cs="Times New Roman"/>
          <w:szCs w:val="24"/>
        </w:rPr>
        <w:t xml:space="preserve"> </w:t>
      </w:r>
      <w:proofErr w:type="spellStart"/>
      <w:r w:rsidRPr="002B2829">
        <w:rPr>
          <w:rFonts w:cs="Times New Roman"/>
          <w:szCs w:val="24"/>
        </w:rPr>
        <w:t>it’s</w:t>
      </w:r>
      <w:proofErr w:type="spellEnd"/>
      <w:r w:rsidRPr="002B2829">
        <w:rPr>
          <w:rFonts w:cs="Times New Roman"/>
          <w:szCs w:val="24"/>
        </w:rPr>
        <w:t xml:space="preserve"> usual </w:t>
      </w:r>
      <w:proofErr w:type="spellStart"/>
      <w:r w:rsidRPr="002B2829">
        <w:rPr>
          <w:rFonts w:cs="Times New Roman"/>
          <w:szCs w:val="24"/>
        </w:rPr>
        <w:t>to</w:t>
      </w:r>
      <w:proofErr w:type="spellEnd"/>
      <w:r w:rsidRPr="002B2829">
        <w:rPr>
          <w:rFonts w:cs="Times New Roman"/>
          <w:szCs w:val="24"/>
        </w:rPr>
        <w:t xml:space="preserve"> IT </w:t>
      </w:r>
      <w:proofErr w:type="spellStart"/>
      <w:r w:rsidRPr="002B2829">
        <w:rPr>
          <w:rFonts w:cs="Times New Roman"/>
          <w:szCs w:val="24"/>
        </w:rPr>
        <w:t>professionals</w:t>
      </w:r>
      <w:proofErr w:type="spellEnd"/>
      <w:r w:rsidRPr="002B2829">
        <w:rPr>
          <w:rFonts w:cs="Times New Roman"/>
          <w:szCs w:val="24"/>
        </w:rPr>
        <w:t xml:space="preserve"> </w:t>
      </w:r>
      <w:proofErr w:type="spellStart"/>
      <w:proofErr w:type="gramStart"/>
      <w:r w:rsidR="009E32CC">
        <w:rPr>
          <w:rFonts w:cs="Times New Roman"/>
          <w:szCs w:val="24"/>
        </w:rPr>
        <w:t>day</w:t>
      </w:r>
      <w:proofErr w:type="spellEnd"/>
      <w:proofErr w:type="gramEnd"/>
      <w:r w:rsidR="009E32CC">
        <w:rPr>
          <w:rFonts w:cs="Times New Roman"/>
          <w:szCs w:val="24"/>
        </w:rPr>
        <w:t xml:space="preserve"> </w:t>
      </w:r>
      <w:proofErr w:type="spellStart"/>
      <w:r w:rsidR="009E32CC">
        <w:rPr>
          <w:rFonts w:cs="Times New Roman"/>
          <w:szCs w:val="24"/>
        </w:rPr>
        <w:t>by</w:t>
      </w:r>
      <w:proofErr w:type="spellEnd"/>
      <w:r w:rsidR="009E32CC">
        <w:rPr>
          <w:rFonts w:cs="Times New Roman"/>
          <w:szCs w:val="24"/>
        </w:rPr>
        <w:t xml:space="preserve"> </w:t>
      </w:r>
      <w:proofErr w:type="spellStart"/>
      <w:r w:rsidR="009E32CC">
        <w:rPr>
          <w:rFonts w:cs="Times New Roman"/>
          <w:szCs w:val="24"/>
        </w:rPr>
        <w:t>day</w:t>
      </w:r>
      <w:proofErr w:type="spellEnd"/>
      <w:r w:rsidRPr="002B2829">
        <w:rPr>
          <w:rFonts w:cs="Times New Roman"/>
          <w:szCs w:val="24"/>
        </w:rPr>
        <w:t xml:space="preserve">, </w:t>
      </w:r>
      <w:proofErr w:type="spellStart"/>
      <w:r w:rsidRPr="002B2829">
        <w:rPr>
          <w:rFonts w:cs="Times New Roman"/>
          <w:szCs w:val="24"/>
        </w:rPr>
        <w:t>so</w:t>
      </w:r>
      <w:proofErr w:type="spellEnd"/>
      <w:r w:rsidRPr="002B2829">
        <w:rPr>
          <w:rFonts w:cs="Times New Roman"/>
          <w:szCs w:val="24"/>
        </w:rPr>
        <w:t xml:space="preserve"> </w:t>
      </w:r>
      <w:proofErr w:type="spellStart"/>
      <w:r w:rsidRPr="002B2829">
        <w:rPr>
          <w:rFonts w:cs="Times New Roman"/>
          <w:szCs w:val="24"/>
        </w:rPr>
        <w:t>any</w:t>
      </w:r>
      <w:proofErr w:type="spellEnd"/>
      <w:r w:rsidRPr="002B2829">
        <w:rPr>
          <w:rFonts w:cs="Times New Roman"/>
          <w:szCs w:val="24"/>
        </w:rPr>
        <w:t xml:space="preserve"> tool </w:t>
      </w:r>
      <w:proofErr w:type="spellStart"/>
      <w:r w:rsidRPr="002B2829">
        <w:rPr>
          <w:rFonts w:cs="Times New Roman"/>
          <w:szCs w:val="24"/>
        </w:rPr>
        <w:t>that</w:t>
      </w:r>
      <w:proofErr w:type="spellEnd"/>
      <w:r w:rsidRPr="002B2829">
        <w:rPr>
          <w:rFonts w:cs="Times New Roman"/>
          <w:szCs w:val="24"/>
        </w:rPr>
        <w:t xml:space="preserve"> </w:t>
      </w:r>
      <w:proofErr w:type="spellStart"/>
      <w:r w:rsidRPr="002B2829">
        <w:rPr>
          <w:rFonts w:cs="Times New Roman"/>
          <w:szCs w:val="24"/>
        </w:rPr>
        <w:t>reduces</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w:t>
      </w:r>
      <w:proofErr w:type="spellStart"/>
      <w:r w:rsidRPr="002B2829">
        <w:rPr>
          <w:rFonts w:cs="Times New Roman"/>
          <w:szCs w:val="24"/>
        </w:rPr>
        <w:t>workload</w:t>
      </w:r>
      <w:proofErr w:type="spellEnd"/>
      <w:r w:rsidRPr="002B2829">
        <w:rPr>
          <w:rFonts w:cs="Times New Roman"/>
          <w:szCs w:val="24"/>
        </w:rPr>
        <w:t xml:space="preserv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standarized</w:t>
      </w:r>
      <w:proofErr w:type="spellEnd"/>
      <w:r w:rsidRPr="002B2829">
        <w:rPr>
          <w:rFonts w:cs="Times New Roman"/>
          <w:szCs w:val="24"/>
        </w:rPr>
        <w:t xml:space="preserve"> </w:t>
      </w:r>
      <w:proofErr w:type="spellStart"/>
      <w:r w:rsidRPr="002B2829">
        <w:rPr>
          <w:rFonts w:cs="Times New Roman"/>
          <w:szCs w:val="24"/>
        </w:rPr>
        <w:t>blocks</w:t>
      </w:r>
      <w:proofErr w:type="spellEnd"/>
      <w:r w:rsidRPr="002B2829">
        <w:rPr>
          <w:rFonts w:cs="Times New Roman"/>
          <w:szCs w:val="24"/>
        </w:rPr>
        <w:t xml:space="preserve"> </w:t>
      </w:r>
      <w:proofErr w:type="spellStart"/>
      <w:r w:rsidRPr="002B2829">
        <w:rPr>
          <w:rFonts w:cs="Times New Roman"/>
          <w:szCs w:val="24"/>
        </w:rPr>
        <w:t>can</w:t>
      </w:r>
      <w:proofErr w:type="spellEnd"/>
      <w:r w:rsidRPr="002B2829">
        <w:rPr>
          <w:rFonts w:cs="Times New Roman"/>
          <w:szCs w:val="24"/>
        </w:rPr>
        <w:t xml:space="preserve"> </w:t>
      </w:r>
      <w:proofErr w:type="spellStart"/>
      <w:r w:rsidRPr="002B2829">
        <w:rPr>
          <w:rFonts w:cs="Times New Roman"/>
          <w:szCs w:val="24"/>
        </w:rPr>
        <w:t>save</w:t>
      </w:r>
      <w:proofErr w:type="spellEnd"/>
      <w:r w:rsidRPr="002B2829">
        <w:rPr>
          <w:rFonts w:cs="Times New Roman"/>
          <w:szCs w:val="24"/>
        </w:rPr>
        <w:t xml:space="preserve"> </w:t>
      </w:r>
      <w:proofErr w:type="spellStart"/>
      <w:r w:rsidRPr="002B2829">
        <w:rPr>
          <w:rFonts w:cs="Times New Roman"/>
          <w:szCs w:val="24"/>
        </w:rPr>
        <w:t>several</w:t>
      </w:r>
      <w:proofErr w:type="spellEnd"/>
      <w:r w:rsidRPr="002B2829">
        <w:rPr>
          <w:rFonts w:cs="Times New Roman"/>
          <w:szCs w:val="24"/>
        </w:rPr>
        <w:t xml:space="preserve"> </w:t>
      </w:r>
      <w:proofErr w:type="spellStart"/>
      <w:r w:rsidRPr="002B2829">
        <w:rPr>
          <w:rFonts w:cs="Times New Roman"/>
          <w:szCs w:val="24"/>
        </w:rPr>
        <w:t>coding</w:t>
      </w:r>
      <w:proofErr w:type="spellEnd"/>
      <w:r w:rsidRPr="002B2829">
        <w:rPr>
          <w:rFonts w:cs="Times New Roman"/>
          <w:szCs w:val="24"/>
        </w:rPr>
        <w:t xml:space="preserve"> hours.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the</w:t>
      </w:r>
      <w:proofErr w:type="spellEnd"/>
      <w:r w:rsidRPr="002B2829">
        <w:rPr>
          <w:rFonts w:cs="Times New Roman"/>
          <w:szCs w:val="24"/>
        </w:rPr>
        <w:t xml:space="preserve"> face </w:t>
      </w:r>
      <w:proofErr w:type="spellStart"/>
      <w:r w:rsidRPr="002B2829">
        <w:rPr>
          <w:rFonts w:cs="Times New Roman"/>
          <w:szCs w:val="24"/>
        </w:rPr>
        <w:t>of</w:t>
      </w:r>
      <w:proofErr w:type="spellEnd"/>
      <w:r w:rsidRPr="002B2829">
        <w:rPr>
          <w:rFonts w:cs="Times New Roman"/>
          <w:szCs w:val="24"/>
        </w:rPr>
        <w:t xml:space="preserve"> </w:t>
      </w:r>
      <w:proofErr w:type="spellStart"/>
      <w:r w:rsidRPr="002B2829">
        <w:rPr>
          <w:rFonts w:cs="Times New Roman"/>
          <w:szCs w:val="24"/>
        </w:rPr>
        <w:t>this</w:t>
      </w:r>
      <w:proofErr w:type="spellEnd"/>
      <w:r w:rsidRPr="002B2829">
        <w:rPr>
          <w:rFonts w:cs="Times New Roman"/>
          <w:szCs w:val="24"/>
        </w:rPr>
        <w:t xml:space="preserve"> premisses, </w:t>
      </w:r>
      <w:proofErr w:type="spellStart"/>
      <w:r w:rsidRPr="002B2829">
        <w:rPr>
          <w:rFonts w:cs="Times New Roman"/>
          <w:szCs w:val="24"/>
        </w:rPr>
        <w:t>this</w:t>
      </w:r>
      <w:proofErr w:type="spellEnd"/>
      <w:r w:rsidRPr="002B2829">
        <w:rPr>
          <w:rFonts w:cs="Times New Roman"/>
          <w:szCs w:val="24"/>
        </w:rPr>
        <w:t xml:space="preserve"> </w:t>
      </w:r>
      <w:proofErr w:type="spellStart"/>
      <w:r w:rsidRPr="002B2829">
        <w:rPr>
          <w:rFonts w:cs="Times New Roman"/>
          <w:szCs w:val="24"/>
        </w:rPr>
        <w:t>research</w:t>
      </w:r>
      <w:proofErr w:type="spellEnd"/>
      <w:r w:rsidRPr="002B2829">
        <w:rPr>
          <w:rFonts w:cs="Times New Roman"/>
          <w:szCs w:val="24"/>
        </w:rPr>
        <w:t xml:space="preserve"> </w:t>
      </w:r>
      <w:proofErr w:type="spellStart"/>
      <w:r w:rsidRPr="002B2829">
        <w:rPr>
          <w:rFonts w:cs="Times New Roman"/>
          <w:szCs w:val="24"/>
        </w:rPr>
        <w:t>work</w:t>
      </w:r>
      <w:proofErr w:type="spellEnd"/>
      <w:r w:rsidRPr="002B2829">
        <w:rPr>
          <w:rFonts w:cs="Times New Roman"/>
          <w:szCs w:val="24"/>
        </w:rPr>
        <w:t xml:space="preserve"> </w:t>
      </w:r>
      <w:proofErr w:type="spellStart"/>
      <w:r w:rsidRPr="002B2829">
        <w:rPr>
          <w:rFonts w:cs="Times New Roman"/>
          <w:szCs w:val="24"/>
        </w:rPr>
        <w:t>aims</w:t>
      </w:r>
      <w:proofErr w:type="spellEnd"/>
      <w:r w:rsidRPr="002B2829">
        <w:rPr>
          <w:rFonts w:cs="Times New Roman"/>
          <w:szCs w:val="24"/>
        </w:rPr>
        <w:t xml:space="preserve"> </w:t>
      </w:r>
      <w:proofErr w:type="spellStart"/>
      <w:r w:rsidRPr="002B2829">
        <w:rPr>
          <w:rFonts w:cs="Times New Roman"/>
          <w:szCs w:val="24"/>
        </w:rPr>
        <w:t>to</w:t>
      </w:r>
      <w:proofErr w:type="spellEnd"/>
      <w:r w:rsidRPr="002B2829">
        <w:rPr>
          <w:rFonts w:cs="Times New Roman"/>
          <w:szCs w:val="24"/>
        </w:rPr>
        <w:t xml:space="preserve"> </w:t>
      </w:r>
      <w:proofErr w:type="spellStart"/>
      <w:r w:rsidRPr="002B2829">
        <w:rPr>
          <w:rFonts w:cs="Times New Roman"/>
          <w:szCs w:val="24"/>
        </w:rPr>
        <w:t>study</w:t>
      </w:r>
      <w:proofErr w:type="spellEnd"/>
      <w:r w:rsidRPr="002B2829">
        <w:rPr>
          <w:rFonts w:cs="Times New Roman"/>
          <w:szCs w:val="24"/>
        </w:rPr>
        <w:t xml:space="preserve"> </w:t>
      </w:r>
      <w:del w:id="5" w:author="glaubergad" w:date="2019-03-04T20:21:00Z">
        <w:r w:rsidRPr="002B2829" w:rsidDel="00206BC6">
          <w:rPr>
            <w:rFonts w:cs="Times New Roman"/>
            <w:szCs w:val="24"/>
          </w:rPr>
          <w:delText>design patterns for</w:delText>
        </w:r>
      </w:del>
      <w:ins w:id="6" w:author="glaubergad" w:date="2019-03-04T20:21:00Z">
        <w:r w:rsidR="00206BC6">
          <w:rPr>
            <w:rFonts w:cs="Times New Roman"/>
            <w:szCs w:val="24"/>
          </w:rPr>
          <w:t xml:space="preserve">software reuse </w:t>
        </w:r>
        <w:proofErr w:type="spellStart"/>
        <w:r w:rsidR="00206BC6">
          <w:rPr>
            <w:rFonts w:cs="Times New Roman"/>
            <w:szCs w:val="24"/>
          </w:rPr>
          <w:t>and</w:t>
        </w:r>
      </w:ins>
      <w:proofErr w:type="spellEnd"/>
      <w:r w:rsidRPr="002B2829">
        <w:rPr>
          <w:rFonts w:cs="Times New Roman"/>
          <w:szCs w:val="24"/>
        </w:rPr>
        <w:t xml:space="preserve"> </w:t>
      </w:r>
      <w:proofErr w:type="spellStart"/>
      <w:r w:rsidRPr="002B2829">
        <w:rPr>
          <w:rFonts w:cs="Times New Roman"/>
          <w:szCs w:val="24"/>
        </w:rPr>
        <w:t>source</w:t>
      </w:r>
      <w:proofErr w:type="spellEnd"/>
      <w:r w:rsidRPr="002B2829">
        <w:rPr>
          <w:rFonts w:cs="Times New Roman"/>
          <w:szCs w:val="24"/>
        </w:rPr>
        <w:t xml:space="preserve"> </w:t>
      </w:r>
      <w:proofErr w:type="spellStart"/>
      <w:r w:rsidRPr="002B2829">
        <w:rPr>
          <w:rFonts w:cs="Times New Roman"/>
          <w:szCs w:val="24"/>
        </w:rPr>
        <w:t>code</w:t>
      </w:r>
      <w:proofErr w:type="spellEnd"/>
      <w:r w:rsidRPr="002B2829">
        <w:rPr>
          <w:rFonts w:cs="Times New Roman"/>
          <w:szCs w:val="24"/>
        </w:rPr>
        <w:t xml:space="preserve"> </w:t>
      </w:r>
      <w:proofErr w:type="spellStart"/>
      <w:r w:rsidRPr="002B2829">
        <w:rPr>
          <w:rFonts w:cs="Times New Roman"/>
          <w:szCs w:val="24"/>
        </w:rPr>
        <w:t>generating</w:t>
      </w:r>
      <w:proofErr w:type="spellEnd"/>
      <w:r w:rsidRPr="002B2829">
        <w:rPr>
          <w:rFonts w:cs="Times New Roman"/>
          <w:szCs w:val="24"/>
        </w:rPr>
        <w:t xml:space="preserve">, </w:t>
      </w:r>
      <w:proofErr w:type="spellStart"/>
      <w:r w:rsidRPr="002B2829">
        <w:rPr>
          <w:rFonts w:cs="Times New Roman"/>
          <w:szCs w:val="24"/>
        </w:rPr>
        <w:t>most</w:t>
      </w:r>
      <w:proofErr w:type="spellEnd"/>
      <w:r w:rsidRPr="002B2829">
        <w:rPr>
          <w:rFonts w:cs="Times New Roman"/>
          <w:szCs w:val="24"/>
        </w:rPr>
        <w:t xml:space="preserve"> </w:t>
      </w:r>
      <w:proofErr w:type="spellStart"/>
      <w:r w:rsidRPr="002B2829">
        <w:rPr>
          <w:rFonts w:cs="Times New Roman"/>
          <w:szCs w:val="24"/>
        </w:rPr>
        <w:t>specifically</w:t>
      </w:r>
      <w:proofErr w:type="spellEnd"/>
      <w:r w:rsidRPr="002B2829">
        <w:rPr>
          <w:rFonts w:cs="Times New Roman"/>
          <w:szCs w:val="24"/>
        </w:rPr>
        <w:t xml:space="preserve"> </w:t>
      </w:r>
      <w:proofErr w:type="spellStart"/>
      <w:r w:rsidRPr="002B2829">
        <w:rPr>
          <w:rFonts w:cs="Times New Roman"/>
          <w:szCs w:val="24"/>
        </w:rPr>
        <w:t>focused</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Data </w:t>
      </w:r>
      <w:proofErr w:type="spellStart"/>
      <w:r w:rsidRPr="002B2829">
        <w:rPr>
          <w:rFonts w:cs="Times New Roman"/>
          <w:szCs w:val="24"/>
        </w:rPr>
        <w:t>Presentation</w:t>
      </w:r>
      <w:proofErr w:type="spellEnd"/>
      <w:r w:rsidRPr="002B2829">
        <w:rPr>
          <w:rFonts w:cs="Times New Roman"/>
          <w:szCs w:val="24"/>
        </w:rPr>
        <w:t xml:space="preserve"> </w:t>
      </w:r>
      <w:proofErr w:type="spellStart"/>
      <w:r w:rsidRPr="002B2829">
        <w:rPr>
          <w:rFonts w:cs="Times New Roman"/>
          <w:szCs w:val="24"/>
        </w:rPr>
        <w:t>Layer</w:t>
      </w:r>
      <w:proofErr w:type="spellEnd"/>
      <w:r w:rsidRPr="002B2829">
        <w:rPr>
          <w:rFonts w:cs="Times New Roman"/>
          <w:szCs w:val="24"/>
        </w:rPr>
        <w:t xml:space="preserve"> </w:t>
      </w:r>
      <w:proofErr w:type="spellStart"/>
      <w:r w:rsidRPr="002B2829">
        <w:rPr>
          <w:rFonts w:cs="Times New Roman"/>
          <w:szCs w:val="24"/>
        </w:rPr>
        <w:t>on</w:t>
      </w:r>
      <w:proofErr w:type="spellEnd"/>
      <w:r w:rsidRPr="002B2829">
        <w:rPr>
          <w:rFonts w:cs="Times New Roman"/>
          <w:szCs w:val="24"/>
        </w:rPr>
        <w:t xml:space="preserve"> </w:t>
      </w:r>
      <w:proofErr w:type="spellStart"/>
      <w:r w:rsidRPr="002B2829">
        <w:rPr>
          <w:rFonts w:cs="Times New Roman"/>
          <w:szCs w:val="24"/>
        </w:rPr>
        <w:t>graphic</w:t>
      </w:r>
      <w:proofErr w:type="spellEnd"/>
      <w:r w:rsidRPr="002B2829">
        <w:rPr>
          <w:rFonts w:cs="Times New Roman"/>
          <w:szCs w:val="24"/>
        </w:rPr>
        <w:t xml:space="preserve"> </w:t>
      </w:r>
      <w:proofErr w:type="spellStart"/>
      <w:r w:rsidRPr="002B2829">
        <w:rPr>
          <w:rFonts w:cs="Times New Roman"/>
          <w:szCs w:val="24"/>
        </w:rPr>
        <w:t>format</w:t>
      </w:r>
      <w:proofErr w:type="spellEnd"/>
      <w:r w:rsidRPr="002B2829">
        <w:rPr>
          <w:rFonts w:cs="Times New Roman"/>
          <w:szCs w:val="24"/>
        </w:rPr>
        <w:t xml:space="preserve">, </w:t>
      </w:r>
      <w:proofErr w:type="spellStart"/>
      <w:r w:rsidRPr="002B2829">
        <w:rPr>
          <w:rFonts w:cs="Times New Roman"/>
          <w:szCs w:val="24"/>
        </w:rPr>
        <w:t>usually</w:t>
      </w:r>
      <w:proofErr w:type="spellEnd"/>
      <w:r w:rsidRPr="002B2829">
        <w:rPr>
          <w:rFonts w:cs="Times New Roman"/>
          <w:szCs w:val="24"/>
        </w:rPr>
        <w:t xml:space="preserve"> </w:t>
      </w:r>
      <w:proofErr w:type="spellStart"/>
      <w:r w:rsidRPr="002B2829">
        <w:rPr>
          <w:rFonts w:cs="Times New Roman"/>
          <w:szCs w:val="24"/>
        </w:rPr>
        <w:t>called</w:t>
      </w:r>
      <w:proofErr w:type="spellEnd"/>
      <w:r w:rsidRPr="002B2829">
        <w:rPr>
          <w:rFonts w:cs="Times New Roman"/>
          <w:szCs w:val="24"/>
        </w:rPr>
        <w:t xml:space="preserve"> </w:t>
      </w:r>
      <w:proofErr w:type="spellStart"/>
      <w:r w:rsidRPr="002B2829">
        <w:rPr>
          <w:rFonts w:cs="Times New Roman"/>
          <w:szCs w:val="24"/>
        </w:rPr>
        <w:t>Deshboards</w:t>
      </w:r>
      <w:proofErr w:type="spellEnd"/>
      <w:r w:rsidRPr="002B2829">
        <w:rPr>
          <w:rFonts w:cs="Times New Roman"/>
          <w:szCs w:val="24"/>
        </w:rPr>
        <w:t>.</w:t>
      </w:r>
    </w:p>
    <w:p w:rsidR="00E034AB" w:rsidRPr="002B2829" w:rsidRDefault="00E034AB" w:rsidP="00145C67">
      <w:pPr>
        <w:spacing w:line="240" w:lineRule="auto"/>
        <w:rPr>
          <w:rFonts w:cs="Times New Roman"/>
          <w:szCs w:val="24"/>
        </w:rPr>
      </w:pPr>
    </w:p>
    <w:p w:rsidR="00911472" w:rsidRPr="002B2829" w:rsidRDefault="009E32CC" w:rsidP="00145C67">
      <w:pPr>
        <w:spacing w:line="240" w:lineRule="auto"/>
        <w:rPr>
          <w:rFonts w:cs="Times New Roman"/>
          <w:szCs w:val="24"/>
        </w:rPr>
      </w:pPr>
      <w:proofErr w:type="spellStart"/>
      <w:r>
        <w:rPr>
          <w:rFonts w:cs="Times New Roman"/>
          <w:szCs w:val="24"/>
        </w:rPr>
        <w:t>Key</w:t>
      </w:r>
      <w:r w:rsidR="00145C67" w:rsidRPr="002B2829">
        <w:rPr>
          <w:rFonts w:cs="Times New Roman"/>
          <w:szCs w:val="24"/>
        </w:rPr>
        <w:t>words</w:t>
      </w:r>
      <w:proofErr w:type="spellEnd"/>
      <w:r>
        <w:rPr>
          <w:rFonts w:cs="Times New Roman"/>
          <w:szCs w:val="24"/>
        </w:rPr>
        <w:t xml:space="preserve">: </w:t>
      </w:r>
      <w:r w:rsidR="00E034AB" w:rsidRPr="002B2829">
        <w:rPr>
          <w:rFonts w:cs="Times New Roman"/>
          <w:szCs w:val="24"/>
        </w:rPr>
        <w:t xml:space="preserve">Software </w:t>
      </w:r>
      <w:proofErr w:type="spellStart"/>
      <w:r w:rsidR="00E034AB" w:rsidRPr="002B2829">
        <w:rPr>
          <w:rFonts w:cs="Times New Roman"/>
          <w:szCs w:val="24"/>
        </w:rPr>
        <w:t>development</w:t>
      </w:r>
      <w:proofErr w:type="spellEnd"/>
      <w:r w:rsidR="00E034AB" w:rsidRPr="002B2829">
        <w:rPr>
          <w:rFonts w:cs="Times New Roman"/>
          <w:szCs w:val="24"/>
        </w:rPr>
        <w:t xml:space="preserve">, data </w:t>
      </w:r>
      <w:proofErr w:type="spellStart"/>
      <w:r w:rsidR="00E034AB" w:rsidRPr="002B2829">
        <w:rPr>
          <w:rFonts w:cs="Times New Roman"/>
          <w:szCs w:val="24"/>
        </w:rPr>
        <w:t>presentation</w:t>
      </w:r>
      <w:proofErr w:type="spellEnd"/>
      <w:r w:rsidR="00E034AB" w:rsidRPr="002B2829">
        <w:rPr>
          <w:rFonts w:cs="Times New Roman"/>
          <w:szCs w:val="24"/>
        </w:rPr>
        <w:t xml:space="preserve">, </w:t>
      </w:r>
      <w:proofErr w:type="spellStart"/>
      <w:r w:rsidR="00E034AB" w:rsidRPr="002B2829">
        <w:rPr>
          <w:rFonts w:cs="Times New Roman"/>
          <w:szCs w:val="24"/>
        </w:rPr>
        <w:t>dashboards</w:t>
      </w:r>
      <w:proofErr w:type="spellEnd"/>
      <w:r w:rsidR="00E034AB" w:rsidRPr="002B2829">
        <w:rPr>
          <w:rFonts w:cs="Times New Roman"/>
          <w:szCs w:val="24"/>
        </w:rPr>
        <w:t xml:space="preserve">, </w:t>
      </w:r>
      <w:proofErr w:type="spellStart"/>
      <w:r w:rsidR="00E034AB" w:rsidRPr="002B2829">
        <w:rPr>
          <w:rFonts w:cs="Times New Roman"/>
          <w:szCs w:val="24"/>
        </w:rPr>
        <w:t>code</w:t>
      </w:r>
      <w:proofErr w:type="spellEnd"/>
      <w:r w:rsidR="00E034AB" w:rsidRPr="002B2829">
        <w:rPr>
          <w:rFonts w:cs="Times New Roman"/>
          <w:szCs w:val="24"/>
        </w:rPr>
        <w:t xml:space="preserve"> </w:t>
      </w:r>
      <w:proofErr w:type="spellStart"/>
      <w:r w:rsidR="00E034AB" w:rsidRPr="002B2829">
        <w:rPr>
          <w:rFonts w:cs="Times New Roman"/>
          <w:szCs w:val="24"/>
        </w:rPr>
        <w:t>gerenation</w:t>
      </w:r>
      <w:proofErr w:type="spellEnd"/>
      <w:r w:rsidR="00E034AB" w:rsidRPr="002B2829">
        <w:rPr>
          <w:rFonts w:cs="Times New Roman"/>
          <w:szCs w:val="24"/>
        </w:rPr>
        <w:t>.</w:t>
      </w:r>
    </w:p>
    <w:p w:rsidR="00911472" w:rsidRPr="002B2829" w:rsidRDefault="00911472">
      <w:pPr>
        <w:spacing w:after="160" w:line="259" w:lineRule="auto"/>
        <w:jc w:val="left"/>
        <w:rPr>
          <w:rFonts w:cs="Times New Roman"/>
          <w:b/>
          <w:sz w:val="28"/>
          <w:szCs w:val="24"/>
        </w:rPr>
      </w:pPr>
      <w:r w:rsidRPr="002B2829">
        <w:rPr>
          <w:rFonts w:cs="Times New Roman"/>
          <w:b/>
          <w:sz w:val="28"/>
          <w:szCs w:val="24"/>
        </w:rPr>
        <w:br w:type="page"/>
      </w:r>
    </w:p>
    <w:sdt>
      <w:sdtPr>
        <w:rPr>
          <w:rFonts w:eastAsiaTheme="minorHAnsi" w:cstheme="minorBidi"/>
          <w:b w:val="0"/>
          <w:szCs w:val="22"/>
          <w:lang w:eastAsia="en-US"/>
        </w:rPr>
        <w:id w:val="-1205244472"/>
        <w:docPartObj>
          <w:docPartGallery w:val="Table of Contents"/>
          <w:docPartUnique/>
        </w:docPartObj>
      </w:sdtPr>
      <w:sdtEndPr>
        <w:rPr>
          <w:bCs/>
        </w:rPr>
      </w:sdtEndPr>
      <w:sdtContent>
        <w:p w:rsidR="00A253DA" w:rsidRDefault="00A253DA">
          <w:pPr>
            <w:pStyle w:val="CabealhodoSumrio"/>
          </w:pPr>
          <w:r>
            <w:t>Sumário</w:t>
          </w:r>
        </w:p>
        <w:p w:rsidR="00A253DA" w:rsidRDefault="00CE4420">
          <w:pPr>
            <w:pStyle w:val="Sumrio1"/>
            <w:rPr>
              <w:rFonts w:asciiTheme="minorHAnsi" w:eastAsiaTheme="minorEastAsia" w:hAnsiTheme="minorHAnsi"/>
              <w:sz w:val="22"/>
              <w:lang w:eastAsia="pt-BR"/>
            </w:rPr>
          </w:pPr>
          <w:r>
            <w:fldChar w:fldCharType="begin"/>
          </w:r>
          <w:r w:rsidR="00A253DA">
            <w:instrText xml:space="preserve"> TOC \o "1-3" \h \z \u </w:instrText>
          </w:r>
          <w:r>
            <w:fldChar w:fldCharType="separate"/>
          </w:r>
          <w:hyperlink w:anchor="_Toc535170427" w:history="1">
            <w:r w:rsidR="00A253DA" w:rsidRPr="006C5685">
              <w:rPr>
                <w:rStyle w:val="Hyperlink"/>
                <w:rFonts w:cs="Times New Roman"/>
              </w:rPr>
              <w:t>1</w:t>
            </w:r>
            <w:r w:rsidR="00A253DA">
              <w:rPr>
                <w:rFonts w:asciiTheme="minorHAnsi" w:eastAsiaTheme="minorEastAsia" w:hAnsiTheme="minorHAnsi"/>
                <w:sz w:val="22"/>
                <w:lang w:eastAsia="pt-BR"/>
              </w:rPr>
              <w:tab/>
            </w:r>
            <w:r w:rsidR="00A253DA" w:rsidRPr="006C5685">
              <w:rPr>
                <w:rStyle w:val="Hyperlink"/>
                <w:rFonts w:cs="Times New Roman"/>
              </w:rPr>
              <w:t>INTRODUÇÃO</w:t>
            </w:r>
            <w:r w:rsidR="00A253DA">
              <w:rPr>
                <w:webHidden/>
              </w:rPr>
              <w:tab/>
            </w:r>
            <w:r w:rsidR="009E32CC">
              <w:rPr>
                <w:webHidden/>
              </w:rPr>
              <w:t xml:space="preserve">  </w:t>
            </w:r>
            <w:r>
              <w:rPr>
                <w:webHidden/>
              </w:rPr>
              <w:fldChar w:fldCharType="begin"/>
            </w:r>
            <w:r w:rsidR="00A253DA">
              <w:rPr>
                <w:webHidden/>
              </w:rPr>
              <w:instrText xml:space="preserve"> PAGEREF _Toc535170427 \h </w:instrText>
            </w:r>
            <w:r>
              <w:rPr>
                <w:webHidden/>
              </w:rPr>
            </w:r>
            <w:r>
              <w:rPr>
                <w:webHidden/>
              </w:rPr>
              <w:fldChar w:fldCharType="separate"/>
            </w:r>
            <w:r w:rsidR="00A253DA">
              <w:rPr>
                <w:webHidden/>
              </w:rPr>
              <w:t>6</w:t>
            </w:r>
            <w:r>
              <w:rPr>
                <w:webHidden/>
              </w:rPr>
              <w:fldChar w:fldCharType="end"/>
            </w:r>
          </w:hyperlink>
        </w:p>
        <w:p w:rsidR="00A253DA" w:rsidRDefault="00680DCF">
          <w:pPr>
            <w:pStyle w:val="Sumrio2"/>
            <w:rPr>
              <w:rFonts w:asciiTheme="minorHAnsi" w:eastAsiaTheme="minorEastAsia" w:hAnsiTheme="minorHAnsi"/>
              <w:noProof/>
              <w:sz w:val="22"/>
              <w:lang w:eastAsia="pt-BR"/>
            </w:rPr>
          </w:pPr>
          <w:hyperlink w:anchor="_Toc535170428" w:history="1">
            <w:r w:rsidR="00A253DA" w:rsidRPr="006C5685">
              <w:rPr>
                <w:rStyle w:val="Hyperlink"/>
                <w:noProof/>
              </w:rPr>
              <w:t>1.2 Objetivo</w:t>
            </w:r>
            <w:r w:rsidR="00A253DA">
              <w:rPr>
                <w:noProof/>
                <w:webHidden/>
              </w:rPr>
              <w:tab/>
            </w:r>
            <w:r w:rsidR="00CE4420">
              <w:rPr>
                <w:noProof/>
                <w:webHidden/>
              </w:rPr>
              <w:fldChar w:fldCharType="begin"/>
            </w:r>
            <w:r w:rsidR="00A253DA">
              <w:rPr>
                <w:noProof/>
                <w:webHidden/>
              </w:rPr>
              <w:instrText xml:space="preserve"> PAGEREF _Toc535170428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680DCF">
          <w:pPr>
            <w:pStyle w:val="Sumrio2"/>
            <w:rPr>
              <w:rFonts w:asciiTheme="minorHAnsi" w:eastAsiaTheme="minorEastAsia" w:hAnsiTheme="minorHAnsi"/>
              <w:noProof/>
              <w:sz w:val="22"/>
              <w:lang w:eastAsia="pt-BR"/>
            </w:rPr>
          </w:pPr>
          <w:hyperlink w:anchor="_Toc535170429" w:history="1">
            <w:r w:rsidR="00A253DA" w:rsidRPr="006C5685">
              <w:rPr>
                <w:rStyle w:val="Hyperlink"/>
                <w:rFonts w:cs="Times New Roman"/>
                <w:noProof/>
              </w:rPr>
              <w:t>1.3 Procedimentos metodológicos</w:t>
            </w:r>
            <w:r w:rsidR="00A253DA">
              <w:rPr>
                <w:noProof/>
                <w:webHidden/>
              </w:rPr>
              <w:tab/>
            </w:r>
            <w:r w:rsidR="00CE4420">
              <w:rPr>
                <w:noProof/>
                <w:webHidden/>
              </w:rPr>
              <w:fldChar w:fldCharType="begin"/>
            </w:r>
            <w:r w:rsidR="00A253DA">
              <w:rPr>
                <w:noProof/>
                <w:webHidden/>
              </w:rPr>
              <w:instrText xml:space="preserve"> PAGEREF _Toc535170429 \h </w:instrText>
            </w:r>
            <w:r w:rsidR="00CE4420">
              <w:rPr>
                <w:noProof/>
                <w:webHidden/>
              </w:rPr>
            </w:r>
            <w:r w:rsidR="00CE4420">
              <w:rPr>
                <w:noProof/>
                <w:webHidden/>
              </w:rPr>
              <w:fldChar w:fldCharType="separate"/>
            </w:r>
            <w:r w:rsidR="00A253DA">
              <w:rPr>
                <w:noProof/>
                <w:webHidden/>
              </w:rPr>
              <w:t>7</w:t>
            </w:r>
            <w:r w:rsidR="00CE4420">
              <w:rPr>
                <w:noProof/>
                <w:webHidden/>
              </w:rPr>
              <w:fldChar w:fldCharType="end"/>
            </w:r>
          </w:hyperlink>
        </w:p>
        <w:p w:rsidR="00A253DA" w:rsidRDefault="00680DCF">
          <w:pPr>
            <w:pStyle w:val="Sumrio2"/>
            <w:rPr>
              <w:rFonts w:asciiTheme="minorHAnsi" w:eastAsiaTheme="minorEastAsia" w:hAnsiTheme="minorHAnsi"/>
              <w:noProof/>
              <w:sz w:val="22"/>
              <w:lang w:eastAsia="pt-BR"/>
            </w:rPr>
          </w:pPr>
          <w:hyperlink w:anchor="_Toc535170430" w:history="1">
            <w:r w:rsidR="00A253DA" w:rsidRPr="006C5685">
              <w:rPr>
                <w:rStyle w:val="Hyperlink"/>
                <w:noProof/>
              </w:rPr>
              <w:t>1.4 Organização do trabalho</w:t>
            </w:r>
            <w:r w:rsidR="00A253DA">
              <w:rPr>
                <w:noProof/>
                <w:webHidden/>
              </w:rPr>
              <w:tab/>
            </w:r>
            <w:r w:rsidR="00CE4420">
              <w:rPr>
                <w:noProof/>
                <w:webHidden/>
              </w:rPr>
              <w:fldChar w:fldCharType="begin"/>
            </w:r>
            <w:r w:rsidR="00A253DA">
              <w:rPr>
                <w:noProof/>
                <w:webHidden/>
              </w:rPr>
              <w:instrText xml:space="preserve"> PAGEREF _Toc535170430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680DCF">
          <w:pPr>
            <w:pStyle w:val="Sumrio1"/>
            <w:rPr>
              <w:rFonts w:asciiTheme="minorHAnsi" w:eastAsiaTheme="minorEastAsia" w:hAnsiTheme="minorHAnsi"/>
              <w:sz w:val="22"/>
              <w:lang w:eastAsia="pt-BR"/>
            </w:rPr>
          </w:pPr>
          <w:hyperlink w:anchor="_Toc535170431" w:history="1">
            <w:r w:rsidR="00A253DA" w:rsidRPr="006C5685">
              <w:rPr>
                <w:rStyle w:val="Hyperlink"/>
              </w:rPr>
              <w:t>2</w:t>
            </w:r>
            <w:r w:rsidR="00A253DA">
              <w:rPr>
                <w:rFonts w:asciiTheme="minorHAnsi" w:eastAsiaTheme="minorEastAsia" w:hAnsiTheme="minorHAnsi"/>
                <w:sz w:val="22"/>
                <w:lang w:eastAsia="pt-BR"/>
              </w:rPr>
              <w:tab/>
            </w:r>
            <w:r w:rsidR="00A253DA" w:rsidRPr="006C5685">
              <w:rPr>
                <w:rStyle w:val="Hyperlink"/>
              </w:rPr>
              <w:t>Fundamentação Teórica</w:t>
            </w:r>
            <w:r w:rsidR="00A253DA">
              <w:rPr>
                <w:webHidden/>
              </w:rPr>
              <w:tab/>
            </w:r>
            <w:r w:rsidR="009E32CC">
              <w:rPr>
                <w:webHidden/>
              </w:rPr>
              <w:t xml:space="preserve">  </w:t>
            </w:r>
            <w:r w:rsidR="00CE4420">
              <w:rPr>
                <w:webHidden/>
              </w:rPr>
              <w:fldChar w:fldCharType="begin"/>
            </w:r>
            <w:r w:rsidR="00A253DA">
              <w:rPr>
                <w:webHidden/>
              </w:rPr>
              <w:instrText xml:space="preserve"> PAGEREF _Toc535170431 \h </w:instrText>
            </w:r>
            <w:r w:rsidR="00CE4420">
              <w:rPr>
                <w:webHidden/>
              </w:rPr>
            </w:r>
            <w:r w:rsidR="00CE4420">
              <w:rPr>
                <w:webHidden/>
              </w:rPr>
              <w:fldChar w:fldCharType="separate"/>
            </w:r>
            <w:r w:rsidR="00A253DA">
              <w:rPr>
                <w:webHidden/>
              </w:rPr>
              <w:t>8</w:t>
            </w:r>
            <w:r w:rsidR="00CE4420">
              <w:rPr>
                <w:webHidden/>
              </w:rPr>
              <w:fldChar w:fldCharType="end"/>
            </w:r>
          </w:hyperlink>
        </w:p>
        <w:p w:rsidR="00A253DA" w:rsidRDefault="00680DCF">
          <w:pPr>
            <w:pStyle w:val="Sumrio2"/>
            <w:rPr>
              <w:rFonts w:asciiTheme="minorHAnsi" w:eastAsiaTheme="minorEastAsia" w:hAnsiTheme="minorHAnsi"/>
              <w:noProof/>
              <w:sz w:val="22"/>
              <w:lang w:eastAsia="pt-BR"/>
            </w:rPr>
          </w:pPr>
          <w:hyperlink w:anchor="_Toc535170432" w:history="1">
            <w:r w:rsidR="00A253DA" w:rsidRPr="006C5685">
              <w:rPr>
                <w:rStyle w:val="Hyperlink"/>
                <w:noProof/>
              </w:rPr>
              <w:t>2.1 Reuso de Software</w:t>
            </w:r>
            <w:r w:rsidR="00A253DA">
              <w:rPr>
                <w:noProof/>
                <w:webHidden/>
              </w:rPr>
              <w:tab/>
            </w:r>
            <w:r w:rsidR="00CE4420">
              <w:rPr>
                <w:noProof/>
                <w:webHidden/>
              </w:rPr>
              <w:fldChar w:fldCharType="begin"/>
            </w:r>
            <w:r w:rsidR="00A253DA">
              <w:rPr>
                <w:noProof/>
                <w:webHidden/>
              </w:rPr>
              <w:instrText xml:space="preserve"> PAGEREF _Toc535170432 \h </w:instrText>
            </w:r>
            <w:r w:rsidR="00CE4420">
              <w:rPr>
                <w:noProof/>
                <w:webHidden/>
              </w:rPr>
            </w:r>
            <w:r w:rsidR="00CE4420">
              <w:rPr>
                <w:noProof/>
                <w:webHidden/>
              </w:rPr>
              <w:fldChar w:fldCharType="separate"/>
            </w:r>
            <w:r w:rsidR="00A253DA">
              <w:rPr>
                <w:noProof/>
                <w:webHidden/>
              </w:rPr>
              <w:t>8</w:t>
            </w:r>
            <w:r w:rsidR="00CE4420">
              <w:rPr>
                <w:noProof/>
                <w:webHidden/>
              </w:rPr>
              <w:fldChar w:fldCharType="end"/>
            </w:r>
          </w:hyperlink>
        </w:p>
        <w:p w:rsidR="00A253DA" w:rsidRDefault="00CE4420">
          <w:r>
            <w:rPr>
              <w:b/>
              <w:bCs/>
            </w:rPr>
            <w:fldChar w:fldCharType="end"/>
          </w:r>
        </w:p>
      </w:sdtContent>
    </w:sdt>
    <w:p w:rsidR="0005095E" w:rsidRPr="002B2829" w:rsidRDefault="0005095E" w:rsidP="00562A7B">
      <w:pPr>
        <w:jc w:val="left"/>
        <w:rPr>
          <w:rFonts w:cs="Times New Roman"/>
          <w:b/>
          <w:sz w:val="28"/>
          <w:szCs w:val="24"/>
        </w:rPr>
      </w:pPr>
      <w:r w:rsidRPr="002B2829">
        <w:rPr>
          <w:rFonts w:cs="Times New Roman"/>
          <w:b/>
          <w:sz w:val="28"/>
          <w:szCs w:val="24"/>
        </w:rPr>
        <w:br w:type="page"/>
      </w:r>
    </w:p>
    <w:p w:rsidR="0099743A" w:rsidRPr="002B2829" w:rsidRDefault="00EF0057" w:rsidP="00D0465E">
      <w:pPr>
        <w:pStyle w:val="Ttulo1"/>
        <w:rPr>
          <w:rFonts w:cs="Times New Roman"/>
        </w:rPr>
      </w:pPr>
      <w:bookmarkStart w:id="7" w:name="_Toc498681696"/>
      <w:bookmarkStart w:id="8" w:name="_Toc535170427"/>
      <w:r w:rsidRPr="002B2829">
        <w:rPr>
          <w:rFonts w:cs="Times New Roman"/>
        </w:rPr>
        <w:lastRenderedPageBreak/>
        <w:t>INTRODUÇÃO</w:t>
      </w:r>
      <w:bookmarkEnd w:id="7"/>
      <w:bookmarkEnd w:id="8"/>
    </w:p>
    <w:p w:rsidR="0005095E" w:rsidRPr="002B2829" w:rsidRDefault="0005095E" w:rsidP="0005095E">
      <w:pPr>
        <w:rPr>
          <w:rFonts w:cs="Times New Roman"/>
        </w:rPr>
      </w:pPr>
    </w:p>
    <w:p w:rsidR="008B0A58" w:rsidRDefault="00D0465E" w:rsidP="008B0A58">
      <w:pPr>
        <w:rPr>
          <w:del w:id="9" w:author="Glauber Matteis Gadelha" w:date="2018-10-27T08:08:00Z"/>
        </w:rPr>
        <w:pPrChange w:id="10" w:author="glaubergad" w:date="2019-03-04T20:22:00Z">
          <w:pPr>
            <w:pStyle w:val="Paragrafo-Artigo"/>
            <w:spacing w:line="360" w:lineRule="auto"/>
            <w:ind w:firstLine="1134"/>
          </w:pPr>
        </w:pPrChange>
      </w:pPr>
      <w:r w:rsidRPr="002B2829">
        <w:t xml:space="preserve">A evolução tecnológica, além de muitas vantagens e confortos, nos trouxe algo que ao mesmo tempo é assustador e valioso: </w:t>
      </w:r>
      <w:del w:id="11" w:author="Glauber Matteis Gadelha" w:date="2018-10-27T08:02:00Z">
        <w:r w:rsidRPr="002B2829" w:rsidDel="00F6358D">
          <w:delText xml:space="preserve">: O </w:delText>
        </w:r>
      </w:del>
      <w:ins w:id="12" w:author="Aluno" w:date="2018-10-25T20:47:00Z">
        <w:del w:id="13" w:author="Glauber Matteis Gadelha" w:date="2018-10-27T08:02:00Z">
          <w:r w:rsidRPr="002B2829" w:rsidDel="00F6358D">
            <w:delText>o</w:delText>
          </w:r>
        </w:del>
      </w:ins>
      <w:ins w:id="14" w:author="Glauber Matteis Gadelha" w:date="2018-10-27T08:02:00Z">
        <w:r w:rsidRPr="002B2829">
          <w:t xml:space="preserve"> o</w:t>
        </w:r>
      </w:ins>
      <w:ins w:id="15" w:author="Aluno" w:date="2018-10-25T20:47:00Z">
        <w:del w:id="16" w:author="Glauber Matteis Gadelha" w:date="2018-10-27T08:02:00Z">
          <w:r w:rsidRPr="002B2829" w:rsidDel="00F6358D">
            <w:delText xml:space="preserve"> </w:delText>
          </w:r>
        </w:del>
      </w:ins>
      <w:ins w:id="17" w:author="Glauber Matteis Gadelha" w:date="2018-10-27T08:18:00Z">
        <w:r w:rsidRPr="002B2829">
          <w:t xml:space="preserve"> </w:t>
        </w:r>
      </w:ins>
      <w:r w:rsidRPr="002B2829">
        <w:t>acúmulo minuto a minuto de massas de dados cada vez maiores</w:t>
      </w:r>
      <w:ins w:id="18" w:author="Glauber Matteis Gadelha" w:date="2018-10-27T08:08:00Z">
        <w:r w:rsidRPr="002B2829">
          <w:t>.</w:t>
        </w:r>
        <w:r w:rsidRPr="002B2829" w:rsidDel="00F6358D">
          <w:t xml:space="preserve"> </w:t>
        </w:r>
      </w:ins>
      <w:del w:id="19" w:author="Glauber Matteis Gadelha" w:date="2018-10-27T08:08:00Z">
        <w:r w:rsidRPr="002B2829" w:rsidDel="00F6358D">
          <w:delText xml:space="preserve"> que, apesar de serem difíceis de manipular e analisar trazem em suas entrelinhas informações altamente úteis e que podem trazer vantagens competitivas ainda difíceis de mensurar com precisão.</w:delText>
        </w:r>
      </w:del>
    </w:p>
    <w:p w:rsidR="008B0A58" w:rsidRDefault="00D0465E" w:rsidP="008B0A58">
      <w:pPr>
        <w:pPrChange w:id="20" w:author="glaubergad" w:date="2019-03-04T20:22:00Z">
          <w:pPr>
            <w:pStyle w:val="Paragrafo-Artigo"/>
            <w:spacing w:line="360" w:lineRule="auto"/>
            <w:ind w:firstLine="1134"/>
          </w:pPr>
        </w:pPrChange>
      </w:pPr>
      <w:del w:id="21" w:author="Glauber Matteis Gadelha" w:date="2018-10-27T08:08:00Z">
        <w:r w:rsidRPr="002B2829" w:rsidDel="00F6358D">
          <w:delText>Há alguns anos, e de forma crescente, c</w:delText>
        </w:r>
      </w:del>
      <w:ins w:id="22" w:author="Glauber Matteis Gadelha" w:date="2018-10-27T08:08:00Z">
        <w:r w:rsidRPr="002B2829">
          <w:t>C</w:t>
        </w:r>
      </w:ins>
      <w:r w:rsidRPr="002B2829">
        <w:t>ientistas da Tecnologia da Informação, Matemáticos e estatísticos vem trabalhando em sofisticadas técnicas voltadas a encontrar padrões nessas massas de dados, transformando caos em informação útil.</w:t>
      </w:r>
    </w:p>
    <w:p w:rsidR="008B0A58" w:rsidRDefault="00D0465E" w:rsidP="008B0A58">
      <w:pPr>
        <w:rPr>
          <w:del w:id="23" w:author="Glauber Matteis Gadelha" w:date="2018-10-27T08:05:00Z"/>
        </w:rPr>
        <w:pPrChange w:id="24" w:author="glaubergad" w:date="2019-03-04T20:22:00Z">
          <w:pPr>
            <w:pStyle w:val="Paragrafo-Artigo"/>
            <w:spacing w:line="360" w:lineRule="auto"/>
            <w:ind w:firstLine="1134"/>
          </w:pPr>
        </w:pPrChange>
      </w:pPr>
      <w:r w:rsidRPr="002B2829">
        <w:t>Ainda assim</w:t>
      </w:r>
      <w:del w:id="25" w:author="Glauber Matteis Gadelha" w:date="2018-10-27T08:03:00Z">
        <w:r w:rsidRPr="002B2829" w:rsidDel="00F6358D">
          <w:delText>, a informação em grandes volumes torna difícil a leitura e análise destes relatórios. Os</w:delText>
        </w:r>
      </w:del>
      <w:ins w:id="26" w:author="Glauber Matteis Gadelha" w:date="2018-10-27T08:03:00Z">
        <w:r w:rsidRPr="002B2829">
          <w:t>, os</w:t>
        </w:r>
      </w:ins>
      <w:r w:rsidRPr="002B2829">
        <w:t xml:space="preserve"> volumes são tamanhos que </w:t>
      </w:r>
      <w:ins w:id="27" w:author="Glauber Matteis Gadelha" w:date="2018-10-27T08:04:00Z">
        <w:r w:rsidRPr="002B2829">
          <w:t>inviabilizam</w:t>
        </w:r>
      </w:ins>
      <w:del w:id="28" w:author="Glauber Matteis Gadelha" w:date="2018-10-27T08:04:00Z">
        <w:r w:rsidRPr="002B2829" w:rsidDel="00F6358D">
          <w:delText>que tornam uma tarefa hercúlea essa análise, inviabilizando</w:delText>
        </w:r>
      </w:del>
      <w:r w:rsidRPr="002B2829">
        <w:t xml:space="preserve"> o entendimento</w:t>
      </w:r>
      <w:ins w:id="29" w:author="Glauber Matteis Gadelha" w:date="2018-10-27T08:04:00Z">
        <w:r w:rsidRPr="002B2829">
          <w:t xml:space="preserve"> de certos relat</w:t>
        </w:r>
      </w:ins>
      <w:ins w:id="30" w:author="Glauber Matteis Gadelha" w:date="2018-10-27T08:05:00Z">
        <w:r w:rsidRPr="002B2829">
          <w:t>órios</w:t>
        </w:r>
      </w:ins>
      <w:r w:rsidRPr="002B2829">
        <w:t xml:space="preserve"> por um executivo, um investidor ou um cliente. </w:t>
      </w:r>
      <w:del w:id="31" w:author="Glauber Matteis Gadelha" w:date="2018-10-27T08:05:00Z">
        <w:r w:rsidRPr="002B2829" w:rsidDel="00F6358D">
          <w:delText>Mesmo bem organizadas e indexadas, listagens de informação mineirada podem ter constatações importantíssimas que passarão despercebidas a olhos com pouco ou nenhum conhecimento da área de estatística.</w:delText>
        </w:r>
      </w:del>
    </w:p>
    <w:p w:rsidR="008B0A58" w:rsidRDefault="00D0465E" w:rsidP="008B0A58">
      <w:pPr>
        <w:pPrChange w:id="32" w:author="glaubergad" w:date="2019-03-04T20:22:00Z">
          <w:pPr>
            <w:pStyle w:val="Paragrafo-Artigo"/>
            <w:spacing w:line="360" w:lineRule="auto"/>
            <w:ind w:firstLine="1134"/>
          </w:pPr>
        </w:pPrChange>
      </w:pPr>
      <w:r w:rsidRPr="002B2829">
        <w:t xml:space="preserve">Para minimizar o problema, </w:t>
      </w:r>
      <w:del w:id="33" w:author="Glauber Matteis Gadelha" w:date="2018-10-27T08:05:00Z">
        <w:r w:rsidRPr="002B2829" w:rsidDel="00F6358D">
          <w:delText>,</w:delText>
        </w:r>
      </w:del>
      <w:del w:id="34" w:author="Glauber Matteis Gadelha" w:date="2018-10-27T08:14:00Z">
        <w:r w:rsidRPr="002B2829" w:rsidDel="00F659A2">
          <w:delText xml:space="preserve"> </w:delText>
        </w:r>
      </w:del>
      <w:r w:rsidRPr="002B2829">
        <w:t xml:space="preserve">tem se empregado </w:t>
      </w:r>
      <w:del w:id="35" w:author="Glauber Matteis Gadelha" w:date="2018-10-27T08:05:00Z">
        <w:r w:rsidRPr="002B2829" w:rsidDel="00F6358D">
          <w:delText xml:space="preserve">cada vez mais, </w:delText>
        </w:r>
      </w:del>
      <w:r w:rsidRPr="002B2829">
        <w:t>formas de apresentação de informações sintetizadas em</w:t>
      </w:r>
      <w:ins w:id="36" w:author="Glauber Matteis Gadelha" w:date="2018-10-27T08:06:00Z">
        <w:r w:rsidRPr="002B2829">
          <w:t xml:space="preserve"> quadros</w:t>
        </w:r>
      </w:ins>
      <w:r w:rsidRPr="002B2829">
        <w:t xml:space="preserve"> gráficos, que entregam um resumo visual de</w:t>
      </w:r>
      <w:del w:id="37" w:author="Glauber Matteis Gadelha" w:date="2018-10-27T08:06:00Z">
        <w:r w:rsidRPr="002B2829" w:rsidDel="00F6358D">
          <w:delText>, muitas vezes,</w:delText>
        </w:r>
      </w:del>
      <w:r w:rsidRPr="002B2829">
        <w:t xml:space="preserve"> milhões de linhas de uma tabela estruturada. Isso</w:t>
      </w:r>
      <w:del w:id="38" w:author="Glauber Matteis Gadelha" w:date="2018-10-27T08:07:00Z">
        <w:r w:rsidRPr="002B2829" w:rsidDel="00F6358D">
          <w:delText xml:space="preserve">, obviamente, </w:delText>
        </w:r>
      </w:del>
      <w:ins w:id="39" w:author="Glauber Matteis Gadelha" w:date="2018-10-27T08:10:00Z">
        <w:r w:rsidRPr="002B2829">
          <w:t xml:space="preserve"> </w:t>
        </w:r>
      </w:ins>
      <w:r w:rsidRPr="002B2829">
        <w:t>facilita o entendimento e suporta de forma mais simples e direta a tomada de decisão.</w:t>
      </w:r>
    </w:p>
    <w:p w:rsidR="008B0A58" w:rsidRDefault="00D0465E" w:rsidP="008B0A58">
      <w:pPr>
        <w:rPr>
          <w:del w:id="40" w:author="Glauber Matteis Gadelha" w:date="2018-10-27T08:14:00Z"/>
        </w:rPr>
        <w:pPrChange w:id="41" w:author="glaubergad" w:date="2019-03-04T20:22:00Z">
          <w:pPr>
            <w:pStyle w:val="Paragrafo-Artigo"/>
            <w:spacing w:line="360" w:lineRule="auto"/>
            <w:ind w:firstLine="1134"/>
          </w:pPr>
        </w:pPrChange>
      </w:pPr>
      <w:del w:id="42" w:author="Glauber Matteis Gadelha" w:date="2018-10-27T08:14:00Z">
        <w:r w:rsidRPr="002B2829" w:rsidDel="00F659A2">
          <w:delText>No mercado corporativo, esse esforço evoluiu de tabelas e gráficos feitos à mão para as planilhas eletrônicas, como Lotus 123 e mais recentemente e ainda bastante utilizada atualmente a Microsoft Excel. Porém, com os sistemas gerenciadores de bancos de dados tomando o lugar de destaque como principal ferramenta de armazenamento de dados em massa, o desenvolvimento de aplicações para manipulação e apresentação destes dados tem evoluído a cada ano.</w:delText>
        </w:r>
      </w:del>
    </w:p>
    <w:p w:rsidR="008B0A58" w:rsidRDefault="00D0465E" w:rsidP="008B0A58">
      <w:pPr>
        <w:pPrChange w:id="43" w:author="glaubergad" w:date="2019-03-04T20:22:00Z">
          <w:pPr>
            <w:pStyle w:val="Paragrafo-Artigo"/>
            <w:spacing w:line="360" w:lineRule="auto"/>
            <w:ind w:firstLine="1134"/>
          </w:pPr>
        </w:pPrChange>
      </w:pPr>
      <w:r w:rsidRPr="002B2829">
        <w:t xml:space="preserve">Mesmo com as linguagens de programação, como Java, C#, entre outras terem evoluído e expandido sua biblioteca de Interfaces de Aplicações para Programação, comumente chamadas </w:t>
      </w:r>
      <w:proofErr w:type="spellStart"/>
      <w:r w:rsidRPr="002B2829">
        <w:t>APIs</w:t>
      </w:r>
      <w:proofErr w:type="spellEnd"/>
      <w:r w:rsidRPr="002B2829">
        <w:t xml:space="preserve">, ainda é trabalhoso desenvolver a camada de apresentação de dados de forma gráfica e dinâmica. Uma página JSP ou ASP contendo um </w:t>
      </w:r>
      <w:proofErr w:type="spellStart"/>
      <w:r w:rsidRPr="002B2829">
        <w:t>dashboard</w:t>
      </w:r>
      <w:proofErr w:type="spellEnd"/>
      <w:r w:rsidRPr="002B2829">
        <w:t xml:space="preserve"> que sintetiza em uma tela</w:t>
      </w:r>
      <w:del w:id="44" w:author="Glauber Matteis Gadelha" w:date="2018-10-27T08:15:00Z">
        <w:r w:rsidRPr="002B2829" w:rsidDel="00F659A2">
          <w:delText>, com diversos tipos de apresentações,</w:delText>
        </w:r>
      </w:del>
      <w:r w:rsidRPr="002B2829">
        <w:t xml:space="preserve"> um conjunto de informações de um relatório de pesquisa em banco de dados requer algumas centenas de linhas de código</w:t>
      </w:r>
      <w:del w:id="45" w:author="Glauber Matteis Gadelha" w:date="2018-10-27T08:15:00Z">
        <w:r w:rsidRPr="002B2829" w:rsidDel="00F659A2">
          <w:delText>, ainda que se utilizem frameworks que facilitam bastante este serviço</w:delText>
        </w:r>
      </w:del>
      <w:r w:rsidRPr="002B2829">
        <w:t xml:space="preserve">. </w:t>
      </w:r>
    </w:p>
    <w:p w:rsidR="008B0A58" w:rsidRDefault="00D0465E" w:rsidP="008B0A58">
      <w:pPr>
        <w:rPr>
          <w:del w:id="46" w:author="Glauber Matteis Gadelha" w:date="2018-10-27T08:15:00Z"/>
        </w:rPr>
        <w:pPrChange w:id="47" w:author="glaubergad" w:date="2019-03-04T20:22:00Z">
          <w:pPr>
            <w:pStyle w:val="Paragrafo-Artigo"/>
            <w:spacing w:line="360" w:lineRule="auto"/>
            <w:ind w:firstLine="1134"/>
          </w:pPr>
        </w:pPrChange>
      </w:pPr>
      <w:del w:id="48" w:author="Glauber Matteis Gadelha" w:date="2018-10-27T08:15:00Z">
        <w:r w:rsidRPr="002B2829" w:rsidDel="00F659A2">
          <w:delText>São blocos padronizados, misturando tags e conteúdo HTML às marcações típicas das linguagens de apresentação para aplicações web, mas que devem ser inseridos sempre que se faz necessário construir essas saídas para o usuário.</w:delText>
        </w:r>
      </w:del>
    </w:p>
    <w:p w:rsidR="008B0A58" w:rsidRDefault="00D0465E" w:rsidP="008B0A58">
      <w:pPr>
        <w:pPrChange w:id="49" w:author="glaubergad" w:date="2019-03-04T20:22:00Z">
          <w:pPr>
            <w:pStyle w:val="Paragrafo-Artigo"/>
            <w:spacing w:line="360" w:lineRule="auto"/>
            <w:ind w:firstLine="1134"/>
          </w:pPr>
        </w:pPrChange>
      </w:pPr>
      <w:bookmarkStart w:id="50" w:name="_Toc498681698"/>
      <w:r w:rsidRPr="002B2829">
        <w:t>A demanda de mercado por entregas no mais curto prazo possível, bem como a necessidade de se desenvolver artefatos que permitam fácil entendimento, documentação, manutenção e evolução, além da importância de uma apresentação clara e simplificada dos dados, por si só, sustentam a necessidade de pesquisa no campo da geração r</w:t>
      </w:r>
      <w:r w:rsidR="00017328">
        <w:t>ápida e eficiente de relatórios</w:t>
      </w:r>
      <w:r w:rsidRPr="002B2829">
        <w:t xml:space="preserve">. Isto, se feito apropriadamente, reduz a quantidade de falhas de projeto e deixa a equipe de programadores e analistas com mais tempo para tratar regras de negócio e complexidades típicas de cada domínio de </w:t>
      </w:r>
      <w:r w:rsidR="009E32CC" w:rsidRPr="002B2829">
        <w:t>problema.</w:t>
      </w:r>
      <w:r w:rsidR="00017328">
        <w:t xml:space="preserve"> </w:t>
      </w:r>
      <w:r w:rsidR="00CE4420">
        <w:rPr>
          <w:rStyle w:val="Refdenotaderodap"/>
          <w:rFonts w:ascii="Times New Roman" w:hAnsi="Times New Roman" w:cs="Times New Roman"/>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Fonts w:ascii="Times New Roman" w:hAnsi="Times New Roman" w:cs="Times New Roman"/>
        </w:rPr>
        <w:fldChar w:fldCharType="separate"/>
      </w:r>
      <w:r w:rsidR="00A253DA" w:rsidRPr="00A253DA">
        <w:rPr>
          <w:noProof/>
        </w:rPr>
        <w:t>(LUCRÉDIO, 2009)</w:t>
      </w:r>
      <w:r w:rsidR="00CE4420">
        <w:rPr>
          <w:rStyle w:val="Refdenotaderodap"/>
          <w:rFonts w:ascii="Times New Roman" w:hAnsi="Times New Roman" w:cs="Times New Roman"/>
        </w:rPr>
        <w:fldChar w:fldCharType="end"/>
      </w:r>
      <w:r w:rsidRPr="002B2829">
        <w:t>.</w:t>
      </w:r>
    </w:p>
    <w:p w:rsidR="008B0A58" w:rsidRDefault="00D0465E" w:rsidP="008B0A58">
      <w:pPr>
        <w:pPrChange w:id="51" w:author="glaubergad" w:date="2019-03-04T20:22:00Z">
          <w:pPr>
            <w:pStyle w:val="Paragrafo-Artigo"/>
            <w:spacing w:line="360" w:lineRule="auto"/>
            <w:ind w:firstLine="1134"/>
          </w:pPr>
        </w:pPrChange>
      </w:pPr>
      <w:r w:rsidRPr="002B2829">
        <w:t xml:space="preserve">Poder </w:t>
      </w:r>
      <w:del w:id="52" w:author="Glauber Matteis Gadelha" w:date="2018-10-27T08:12:00Z">
        <w:r w:rsidRPr="002B2829" w:rsidDel="00F659A2">
          <w:delText xml:space="preserve">se </w:delText>
        </w:r>
      </w:del>
      <w:r w:rsidRPr="002B2829">
        <w:t>utilizar</w:t>
      </w:r>
      <w:ins w:id="53" w:author="Aluno" w:date="2018-10-25T20:50:00Z">
        <w:del w:id="54" w:author="Glauber Matteis Gadelha" w:date="2018-10-27T08:12:00Z">
          <w:r w:rsidRPr="002B2829" w:rsidDel="00F659A2">
            <w:delText>-se</w:delText>
          </w:r>
        </w:del>
      </w:ins>
      <w:ins w:id="55" w:author="Glauber Matteis Gadelha" w:date="2018-10-27T08:12:00Z">
        <w:r w:rsidRPr="002B2829">
          <w:t>-se</w:t>
        </w:r>
      </w:ins>
      <w:r w:rsidRPr="002B2829">
        <w:t xml:space="preserve"> de bibliotecas de classes ou até mesmo programas </w:t>
      </w:r>
      <w:proofErr w:type="spellStart"/>
      <w:r w:rsidRPr="002B2829">
        <w:t>standalone</w:t>
      </w:r>
      <w:proofErr w:type="spellEnd"/>
      <w:r w:rsidRPr="002B2829">
        <w:t xml:space="preserve"> que ger</w:t>
      </w:r>
      <w:r w:rsidR="009E32CC">
        <w:t>e</w:t>
      </w:r>
      <w:r w:rsidRPr="002B2829">
        <w:t xml:space="preserve">m código a partir de um conjunto de definições feitas pelo usuário, o que pode ser chamado de um assistente ou wizard, reduz uma etapa trabalhosa e significante do esforço total de desenvolvimento de um sistema completo ou de módulos de um sistema </w:t>
      </w:r>
      <w:r w:rsidR="009E32CC" w:rsidRPr="002B2829">
        <w:t>maior.</w:t>
      </w:r>
      <w:r w:rsidR="002478DD">
        <w:t xml:space="preserve"> </w:t>
      </w:r>
      <w:r w:rsidR="00CE4420">
        <w:fldChar w:fldCharType="begin" w:fldLock="1"/>
      </w:r>
      <w:r w:rsidR="001A5708">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A253DA" w:rsidRPr="00A253DA">
        <w:rPr>
          <w:noProof/>
        </w:rPr>
        <w:t>(SHIMABUKURO JUNIOR, 2006)</w:t>
      </w:r>
      <w:r w:rsidR="00CE4420">
        <w:fldChar w:fldCharType="end"/>
      </w:r>
      <w:r w:rsidRPr="002B2829">
        <w:t>.</w:t>
      </w:r>
    </w:p>
    <w:p w:rsidR="008B0A58" w:rsidRDefault="002478DD" w:rsidP="008B0A58">
      <w:pPr>
        <w:rPr>
          <w:rFonts w:eastAsia="Calibri"/>
          <w:szCs w:val="24"/>
        </w:rPr>
        <w:pPrChange w:id="56" w:author="glaubergad" w:date="2019-03-04T20:22:00Z">
          <w:pPr>
            <w:spacing w:after="160" w:line="240" w:lineRule="auto"/>
            <w:jc w:val="left"/>
          </w:pPr>
        </w:pPrChange>
      </w:pPr>
      <w:r>
        <w:br w:type="page"/>
      </w:r>
    </w:p>
    <w:p w:rsidR="00D0465E" w:rsidRDefault="00017328">
      <w:pPr>
        <w:pStyle w:val="Ttulo2"/>
      </w:pPr>
      <w:bookmarkStart w:id="57" w:name="_Toc535170428"/>
      <w:bookmarkEnd w:id="50"/>
      <w:r>
        <w:lastRenderedPageBreak/>
        <w:t xml:space="preserve">1.2 </w:t>
      </w:r>
      <w:r w:rsidR="00D0465E" w:rsidRPr="002B2829">
        <w:t>Objetivo</w:t>
      </w:r>
      <w:bookmarkEnd w:id="57"/>
    </w:p>
    <w:p w:rsidR="00B80B81" w:rsidRPr="00B80B81" w:rsidRDefault="00D0465E" w:rsidP="00B80B81">
      <w:pPr>
        <w:ind w:firstLine="851"/>
        <w:rPr>
          <w:rFonts w:cs="Times New Roman"/>
        </w:rPr>
      </w:pPr>
      <w:r w:rsidRPr="002B2829">
        <w:rPr>
          <w:rFonts w:cs="Times New Roman"/>
        </w:rPr>
        <w:t xml:space="preserve">O objetivo deste trabalho é </w:t>
      </w:r>
      <w:r w:rsidR="00C85C22">
        <w:rPr>
          <w:rFonts w:cs="Times New Roman"/>
        </w:rPr>
        <w:t>desenvolver uma aplicação</w:t>
      </w:r>
      <w:r w:rsidR="00017328">
        <w:rPr>
          <w:rFonts w:cs="Times New Roman"/>
        </w:rPr>
        <w:t xml:space="preserve"> em linguagem Java para </w:t>
      </w:r>
      <w:r w:rsidR="00CE4420" w:rsidRPr="00116872">
        <w:rPr>
          <w:rFonts w:cs="Times New Roman"/>
          <w:rPrChange w:id="58" w:author="glaubergad" w:date="2019-02-23T10:57:00Z">
            <w:rPr>
              <w:rFonts w:cs="Times New Roman"/>
            </w:rPr>
          </w:rPrChange>
        </w:rPr>
        <w:t>ambiente web,</w:t>
      </w:r>
      <w:r w:rsidR="00017328">
        <w:rPr>
          <w:rFonts w:cs="Times New Roman"/>
        </w:rPr>
        <w:t xml:space="preserve"> usando técnicas de desenvolvimento orientado a </w:t>
      </w:r>
      <w:proofErr w:type="spellStart"/>
      <w:r w:rsidR="00017328">
        <w:rPr>
          <w:rFonts w:cs="Times New Roman"/>
        </w:rPr>
        <w:t>Templates</w:t>
      </w:r>
      <w:proofErr w:type="spellEnd"/>
      <w:r w:rsidR="00C85C22">
        <w:rPr>
          <w:rFonts w:cs="Times New Roman"/>
        </w:rPr>
        <w:t xml:space="preserve"> que facilite a qualquer usuário comum, com um arquivo </w:t>
      </w:r>
      <w:r w:rsidR="00035B0C">
        <w:rPr>
          <w:rFonts w:cs="Times New Roman"/>
        </w:rPr>
        <w:t xml:space="preserve">CSV </w:t>
      </w:r>
      <w:r w:rsidR="00C85C22">
        <w:rPr>
          <w:rFonts w:cs="Times New Roman"/>
        </w:rPr>
        <w:t>contendo um conjunto de dados</w:t>
      </w:r>
      <w:r w:rsidRPr="002B2829">
        <w:rPr>
          <w:rFonts w:cs="Times New Roman"/>
        </w:rPr>
        <w:t xml:space="preserve">, </w:t>
      </w:r>
      <w:r w:rsidR="00C85C22">
        <w:rPr>
          <w:rFonts w:cs="Times New Roman"/>
        </w:rPr>
        <w:t>a geração de</w:t>
      </w:r>
      <w:r w:rsidRPr="002B2829">
        <w:rPr>
          <w:rFonts w:cs="Times New Roman"/>
        </w:rPr>
        <w:t xml:space="preserve"> </w:t>
      </w:r>
      <w:del w:id="59" w:author="Aluno" w:date="2018-10-25T20:51:00Z">
        <w:r w:rsidRPr="002B2829" w:rsidDel="002B180E">
          <w:rPr>
            <w:rFonts w:cs="Times New Roman"/>
          </w:rPr>
          <w:delText xml:space="preserve">um </w:delText>
        </w:r>
      </w:del>
      <w:ins w:id="60" w:author="Aluno" w:date="2018-10-25T20:51:00Z">
        <w:r w:rsidRPr="002B2829">
          <w:rPr>
            <w:rFonts w:cs="Times New Roman"/>
          </w:rPr>
          <w:t xml:space="preserve">painéis de informações gerenciais </w:t>
        </w:r>
        <w:del w:id="61" w:author="Glauber Matteis Gadelha" w:date="2018-10-27T08:19:00Z">
          <w:r w:rsidRPr="002B2829" w:rsidDel="00F659A2">
            <w:rPr>
              <w:rFonts w:cs="Times New Roman"/>
            </w:rPr>
            <w:delText>(</w:delText>
          </w:r>
        </w:del>
      </w:ins>
      <w:ins w:id="62" w:author="Glauber Matteis Gadelha" w:date="2018-10-27T08:19:00Z">
        <w:r w:rsidRPr="002B2829">
          <w:rPr>
            <w:rFonts w:cs="Times New Roman"/>
          </w:rPr>
          <w:t>(</w:t>
        </w:r>
      </w:ins>
      <w:proofErr w:type="spellStart"/>
      <w:del w:id="63" w:author="glaubergad" w:date="2019-03-04T20:24:00Z">
        <w:r w:rsidRPr="002B2829" w:rsidDel="00482FD5">
          <w:rPr>
            <w:rFonts w:cs="Times New Roman"/>
            <w:i/>
          </w:rPr>
          <w:delText>dashboard</w:delText>
        </w:r>
      </w:del>
      <w:ins w:id="64" w:author="Glauber Matteis Gadelha" w:date="2018-10-27T08:11:00Z">
        <w:del w:id="65" w:author="glaubergad" w:date="2019-03-04T20:24:00Z">
          <w:r w:rsidRPr="002B2829" w:rsidDel="00482FD5">
            <w:rPr>
              <w:rFonts w:cs="Times New Roman"/>
              <w:i/>
            </w:rPr>
            <w:delText>s</w:delText>
          </w:r>
        </w:del>
      </w:ins>
      <w:ins w:id="66" w:author="glaubergad" w:date="2019-03-04T20:24:00Z">
        <w:r w:rsidR="00482FD5" w:rsidRPr="002B2829">
          <w:rPr>
            <w:rFonts w:cs="Times New Roman"/>
            <w:i/>
          </w:rPr>
          <w:t>Dashboards</w:t>
        </w:r>
      </w:ins>
      <w:proofErr w:type="spellEnd"/>
      <w:ins w:id="67" w:author="Aluno" w:date="2018-10-25T20:51:00Z">
        <w:del w:id="68" w:author="Glauber Matteis Gadelha" w:date="2018-10-27T08:19:00Z">
          <w:r w:rsidRPr="002B2829" w:rsidDel="00F659A2">
            <w:rPr>
              <w:rFonts w:cs="Times New Roman"/>
            </w:rPr>
            <w:delText>)</w:delText>
          </w:r>
        </w:del>
      </w:ins>
      <w:ins w:id="69" w:author="Glauber Matteis Gadelha" w:date="2018-10-27T08:19:00Z">
        <w:r w:rsidRPr="002B2829">
          <w:rPr>
            <w:rFonts w:cs="Times New Roman"/>
          </w:rPr>
          <w:t>)</w:t>
        </w:r>
      </w:ins>
      <w:r w:rsidRPr="002B2829">
        <w:rPr>
          <w:rFonts w:cs="Times New Roman"/>
        </w:rPr>
        <w:t xml:space="preserve"> para representação de</w:t>
      </w:r>
      <w:r w:rsidR="00035B0C">
        <w:rPr>
          <w:rFonts w:cs="Times New Roman"/>
        </w:rPr>
        <w:t>stes</w:t>
      </w:r>
      <w:r w:rsidRPr="002B2829">
        <w:rPr>
          <w:rFonts w:cs="Times New Roman"/>
        </w:rPr>
        <w:t xml:space="preserve"> dados</w:t>
      </w:r>
      <w:ins w:id="70" w:author="Aluno" w:date="2018-10-25T20:52:00Z">
        <w:r w:rsidRPr="002B2829">
          <w:rPr>
            <w:rFonts w:cs="Times New Roman"/>
          </w:rPr>
          <w:t>.</w:t>
        </w:r>
      </w:ins>
      <w:r w:rsidR="00017328">
        <w:rPr>
          <w:rFonts w:cs="Times New Roman"/>
        </w:rPr>
        <w:t xml:space="preserve"> Os </w:t>
      </w:r>
      <w:proofErr w:type="spellStart"/>
      <w:r w:rsidR="00017328">
        <w:rPr>
          <w:rFonts w:cs="Times New Roman"/>
        </w:rPr>
        <w:t>template</w:t>
      </w:r>
      <w:r w:rsidR="00035B0C">
        <w:rPr>
          <w:rFonts w:cs="Times New Roman"/>
        </w:rPr>
        <w:t>s</w:t>
      </w:r>
      <w:proofErr w:type="spellEnd"/>
      <w:r w:rsidR="00017328">
        <w:rPr>
          <w:rFonts w:cs="Times New Roman"/>
        </w:rPr>
        <w:t xml:space="preserve"> são codificados usando linguagem de </w:t>
      </w:r>
      <w:proofErr w:type="spellStart"/>
      <w:r w:rsidR="00017328">
        <w:rPr>
          <w:rFonts w:cs="Times New Roman"/>
        </w:rPr>
        <w:t>template</w:t>
      </w:r>
      <w:proofErr w:type="spellEnd"/>
      <w:r w:rsidR="00017328">
        <w:rPr>
          <w:rFonts w:cs="Times New Roman"/>
        </w:rPr>
        <w:t xml:space="preserve"> Apache </w:t>
      </w:r>
      <w:proofErr w:type="spellStart"/>
      <w:proofErr w:type="gramStart"/>
      <w:r w:rsidR="00017328">
        <w:rPr>
          <w:rFonts w:cs="Times New Roman"/>
        </w:rPr>
        <w:t>FreeMarker</w:t>
      </w:r>
      <w:proofErr w:type="spellEnd"/>
      <w:proofErr w:type="gramEnd"/>
      <w:r w:rsidR="00017328">
        <w:rPr>
          <w:rFonts w:cs="Times New Roman"/>
        </w:rPr>
        <w:t xml:space="preserve"> e os</w:t>
      </w:r>
      <w:ins w:id="71" w:author="Aluno" w:date="2018-10-25T20:52:00Z">
        <w:r w:rsidRPr="002B2829">
          <w:rPr>
            <w:rFonts w:cs="Times New Roman"/>
          </w:rPr>
          <w:t xml:space="preserve"> painéis</w:t>
        </w:r>
      </w:ins>
      <w:r w:rsidR="00017328">
        <w:rPr>
          <w:rFonts w:cs="Times New Roman"/>
        </w:rPr>
        <w:t xml:space="preserve"> gerados</w:t>
      </w:r>
      <w:ins w:id="72" w:author="Aluno" w:date="2018-10-25T20:52:00Z">
        <w:r w:rsidRPr="002B2829">
          <w:rPr>
            <w:rFonts w:cs="Times New Roman"/>
          </w:rPr>
          <w:t xml:space="preserve"> são codificados</w:t>
        </w:r>
      </w:ins>
      <w:r w:rsidRPr="002B2829">
        <w:rPr>
          <w:rFonts w:cs="Times New Roman"/>
        </w:rPr>
        <w:t xml:space="preserve"> </w:t>
      </w:r>
      <w:r w:rsidR="00017328">
        <w:rPr>
          <w:rFonts w:cs="Times New Roman"/>
        </w:rPr>
        <w:t>em</w:t>
      </w:r>
      <w:r w:rsidRPr="002B2829">
        <w:rPr>
          <w:rFonts w:cs="Times New Roman"/>
        </w:rPr>
        <w:t xml:space="preserve"> HMTL5</w:t>
      </w:r>
      <w:r w:rsidR="00C85C22">
        <w:rPr>
          <w:rFonts w:cs="Times New Roman"/>
        </w:rPr>
        <w:t xml:space="preserve"> usando CSS3 e</w:t>
      </w:r>
      <w:r w:rsidR="00017328">
        <w:rPr>
          <w:rFonts w:cs="Times New Roman"/>
        </w:rPr>
        <w:t xml:space="preserve"> as bibliotecas </w:t>
      </w:r>
      <w:proofErr w:type="spellStart"/>
      <w:r w:rsidR="00017328">
        <w:rPr>
          <w:rFonts w:cs="Times New Roman"/>
        </w:rPr>
        <w:t>Javascript</w:t>
      </w:r>
      <w:proofErr w:type="spellEnd"/>
      <w:r w:rsidR="00017328">
        <w:rPr>
          <w:rFonts w:cs="Times New Roman"/>
        </w:rPr>
        <w:t xml:space="preserve"> DC.js, Crossfilter.js e D3.js</w:t>
      </w:r>
      <w:r w:rsidRPr="002B2829">
        <w:rPr>
          <w:rFonts w:cs="Times New Roman"/>
        </w:rPr>
        <w:t>.</w:t>
      </w:r>
      <w:r w:rsidR="00B80B81">
        <w:tab/>
      </w:r>
    </w:p>
    <w:p w:rsidR="00D0465E" w:rsidRPr="002B2829" w:rsidRDefault="00D0465E" w:rsidP="007C6528"/>
    <w:p w:rsidR="00D0465E" w:rsidRPr="001E2AB8" w:rsidRDefault="00017328">
      <w:pPr>
        <w:pStyle w:val="Ttulo2"/>
      </w:pPr>
      <w:bookmarkStart w:id="73" w:name="_Toc527657244"/>
      <w:bookmarkStart w:id="74" w:name="_Toc535170429"/>
      <w:r w:rsidRPr="001E2AB8">
        <w:t>1.</w:t>
      </w:r>
      <w:r w:rsidR="00B80B81" w:rsidRPr="001E2AB8">
        <w:t>3</w:t>
      </w:r>
      <w:r w:rsidR="00D0465E" w:rsidRPr="001E2AB8">
        <w:t xml:space="preserve"> </w:t>
      </w:r>
      <w:bookmarkEnd w:id="73"/>
      <w:r w:rsidRPr="001E2AB8">
        <w:t>Procedimentos metodológicos</w:t>
      </w:r>
      <w:bookmarkEnd w:id="74"/>
    </w:p>
    <w:p w:rsidR="00D0465E" w:rsidRDefault="009A6CCF" w:rsidP="009A6CCF">
      <w:pPr>
        <w:rPr>
          <w:rFonts w:cs="Times New Roman"/>
          <w:szCs w:val="24"/>
        </w:rPr>
      </w:pPr>
      <w:r>
        <w:rPr>
          <w:rFonts w:cs="Times New Roman"/>
          <w:szCs w:val="24"/>
        </w:rPr>
        <w:tab/>
        <w:t xml:space="preserve">O trabalho foi conduzido em </w:t>
      </w:r>
      <w:del w:id="75" w:author="glaubergad" w:date="2019-02-23T11:00:00Z">
        <w:r w:rsidDel="003620C0">
          <w:rPr>
            <w:rFonts w:cs="Times New Roman"/>
            <w:szCs w:val="24"/>
          </w:rPr>
          <w:delText xml:space="preserve">3 </w:delText>
        </w:r>
      </w:del>
      <w:ins w:id="76" w:author="glaubergad" w:date="2019-02-23T11:00:00Z">
        <w:r w:rsidR="003620C0">
          <w:rPr>
            <w:rFonts w:cs="Times New Roman"/>
            <w:szCs w:val="24"/>
          </w:rPr>
          <w:t xml:space="preserve">três </w:t>
        </w:r>
      </w:ins>
      <w:r>
        <w:rPr>
          <w:rFonts w:cs="Times New Roman"/>
          <w:szCs w:val="24"/>
        </w:rPr>
        <w:t xml:space="preserve">etapas. Em primeiro lugar, foi feita investigação de literatura e trabalhos acadêmicos </w:t>
      </w:r>
      <w:r w:rsidR="006D2F59">
        <w:rPr>
          <w:rFonts w:cs="Times New Roman"/>
          <w:szCs w:val="24"/>
        </w:rPr>
        <w:t xml:space="preserve">a fim </w:t>
      </w:r>
      <w:r>
        <w:rPr>
          <w:rFonts w:cs="Times New Roman"/>
          <w:szCs w:val="24"/>
        </w:rPr>
        <w:t xml:space="preserve">fundamentar teoricamente a aplicação, </w:t>
      </w:r>
      <w:r w:rsidR="006D2F59">
        <w:rPr>
          <w:rFonts w:cs="Times New Roman"/>
          <w:szCs w:val="24"/>
        </w:rPr>
        <w:t xml:space="preserve">abordando a geração automática de código fonte e suas vantagens, aplicação de linguagens de </w:t>
      </w:r>
      <w:proofErr w:type="spellStart"/>
      <w:r w:rsidR="006D2F59">
        <w:rPr>
          <w:rFonts w:cs="Times New Roman"/>
          <w:szCs w:val="24"/>
        </w:rPr>
        <w:t>template</w:t>
      </w:r>
      <w:proofErr w:type="spellEnd"/>
      <w:r w:rsidR="006D2F59">
        <w:rPr>
          <w:rFonts w:cs="Times New Roman"/>
          <w:szCs w:val="24"/>
        </w:rPr>
        <w:t xml:space="preserve">, técnicas e ferramentas para apresentação de dados em formato </w:t>
      </w:r>
      <w:proofErr w:type="spellStart"/>
      <w:r w:rsidR="006D2F59">
        <w:rPr>
          <w:rFonts w:cs="Times New Roman"/>
          <w:szCs w:val="24"/>
        </w:rPr>
        <w:t>dashboard</w:t>
      </w:r>
      <w:proofErr w:type="spellEnd"/>
      <w:r w:rsidR="006D2F59">
        <w:rPr>
          <w:rFonts w:cs="Times New Roman"/>
          <w:szCs w:val="24"/>
        </w:rPr>
        <w:t xml:space="preserve"> em aplicações web.</w:t>
      </w:r>
    </w:p>
    <w:p w:rsidR="006D2F59" w:rsidRDefault="006D2F59" w:rsidP="009A6CCF">
      <w:pPr>
        <w:rPr>
          <w:rFonts w:cs="Times New Roman"/>
          <w:szCs w:val="24"/>
        </w:rPr>
      </w:pPr>
      <w:r>
        <w:rPr>
          <w:rFonts w:cs="Times New Roman"/>
          <w:szCs w:val="24"/>
        </w:rPr>
        <w:tab/>
        <w:t xml:space="preserve">Na etapa </w:t>
      </w:r>
      <w:del w:id="77" w:author="glaubergad" w:date="2019-02-23T11:01:00Z">
        <w:r w:rsidDel="003620C0">
          <w:rPr>
            <w:rFonts w:cs="Times New Roman"/>
            <w:szCs w:val="24"/>
          </w:rPr>
          <w:delText>posterior</w:delText>
        </w:r>
      </w:del>
      <w:ins w:id="78" w:author="glaubergad" w:date="2019-02-23T11:01:00Z">
        <w:r w:rsidR="003620C0">
          <w:rPr>
            <w:rFonts w:cs="Times New Roman"/>
            <w:szCs w:val="24"/>
          </w:rPr>
          <w:t>seguinte</w:t>
        </w:r>
      </w:ins>
      <w:r>
        <w:rPr>
          <w:rFonts w:cs="Times New Roman"/>
          <w:szCs w:val="24"/>
        </w:rPr>
        <w:t>, foi feita a análise e modelagem da aplicação, utilizando-se de algumas técnicas já consolidadas de engenharia de software.</w:t>
      </w:r>
    </w:p>
    <w:p w:rsidR="006D2F59" w:rsidRPr="009A6CCF" w:rsidRDefault="006D2F59" w:rsidP="009A6CCF">
      <w:pPr>
        <w:rPr>
          <w:rFonts w:cs="Times New Roman"/>
          <w:szCs w:val="24"/>
        </w:rPr>
      </w:pPr>
      <w:r>
        <w:rPr>
          <w:rFonts w:cs="Times New Roman"/>
          <w:szCs w:val="24"/>
        </w:rPr>
        <w:tab/>
        <w:t>Na etapa final, a aplicação foi desenvolvida aplicando as tecnologias e métodos investigados nas etapas anteriores, bem como testada e validada.</w:t>
      </w:r>
    </w:p>
    <w:p w:rsidR="00194846" w:rsidRPr="002B2829" w:rsidRDefault="00194846" w:rsidP="00F319EF">
      <w:pPr>
        <w:rPr>
          <w:rFonts w:cs="Times New Roman"/>
        </w:rPr>
      </w:pPr>
    </w:p>
    <w:p w:rsidR="009C07DD" w:rsidRDefault="006D2F59" w:rsidP="006D2F59">
      <w:pPr>
        <w:pStyle w:val="Ttulo2"/>
      </w:pPr>
      <w:bookmarkStart w:id="79" w:name="_Toc498681701"/>
      <w:bookmarkStart w:id="80" w:name="_Toc535170430"/>
      <w:proofErr w:type="gramStart"/>
      <w:r>
        <w:t>1.</w:t>
      </w:r>
      <w:r w:rsidR="00B80B81">
        <w:t>4</w:t>
      </w:r>
      <w:r>
        <w:t xml:space="preserve"> </w:t>
      </w:r>
      <w:bookmarkEnd w:id="79"/>
      <w:r>
        <w:t>Organização</w:t>
      </w:r>
      <w:proofErr w:type="gramEnd"/>
      <w:r>
        <w:t xml:space="preserve"> do trabalho</w:t>
      </w:r>
      <w:bookmarkEnd w:id="80"/>
    </w:p>
    <w:p w:rsidR="006D2F59" w:rsidRDefault="006D2F59" w:rsidP="006D2F59">
      <w:r>
        <w:tab/>
        <w:t>Este trabalho de conclusão de curso foi organizado como segue descrito abaixo:</w:t>
      </w:r>
    </w:p>
    <w:p w:rsidR="00C85C22" w:rsidRDefault="006D2F59" w:rsidP="00C85C22">
      <w:r>
        <w:tab/>
        <w:t xml:space="preserve">No capítulo 2 é descrita toda a </w:t>
      </w:r>
      <w:r w:rsidR="00215658">
        <w:t>fundamentação teórica e técnica para o trabalho. Compreende as vantagens do reuso de software,</w:t>
      </w:r>
      <w:r w:rsidR="00AF6828">
        <w:t xml:space="preserve"> técnicas de apresentação de dados,</w:t>
      </w:r>
      <w:r w:rsidR="00215658">
        <w:t xml:space="preserve"> a linguagem de </w:t>
      </w:r>
      <w:proofErr w:type="spellStart"/>
      <w:r w:rsidR="00215658">
        <w:t>template</w:t>
      </w:r>
      <w:proofErr w:type="spellEnd"/>
      <w:r w:rsidR="00215658">
        <w:t xml:space="preserve"> Apache </w:t>
      </w:r>
      <w:proofErr w:type="spellStart"/>
      <w:proofErr w:type="gramStart"/>
      <w:r w:rsidR="00215658">
        <w:t>FreeMarker</w:t>
      </w:r>
      <w:proofErr w:type="spellEnd"/>
      <w:proofErr w:type="gramEnd"/>
      <w:r w:rsidR="00215658">
        <w:t xml:space="preserve"> e as bibliotecas DC.js, Crossfilter.js e D3.js, responsáveis por apresentar os dados de forma gráfica e dinâmica em páginas HTML.</w:t>
      </w:r>
    </w:p>
    <w:p w:rsidR="002B7DBB" w:rsidRDefault="002B7DBB" w:rsidP="00C85C22">
      <w:r>
        <w:tab/>
        <w:t xml:space="preserve">No capítulo 3 descreve-se o projeto da aplicação geradora de </w:t>
      </w:r>
      <w:proofErr w:type="spellStart"/>
      <w:r>
        <w:t>dashboards</w:t>
      </w:r>
      <w:proofErr w:type="spellEnd"/>
      <w:r>
        <w:t xml:space="preserve"> e seu desenvolvimento. Por último, no capítulo 4 são feitas as considerações finais.</w:t>
      </w:r>
    </w:p>
    <w:p w:rsidR="00482FD5" w:rsidRDefault="00482FD5">
      <w:pPr>
        <w:spacing w:after="160" w:line="240" w:lineRule="auto"/>
        <w:jc w:val="left"/>
        <w:rPr>
          <w:ins w:id="81" w:author="glaubergad" w:date="2019-03-04T20:25:00Z"/>
        </w:rPr>
      </w:pPr>
      <w:ins w:id="82" w:author="glaubergad" w:date="2019-03-04T20:25:00Z">
        <w:r>
          <w:br w:type="page"/>
        </w:r>
      </w:ins>
    </w:p>
    <w:p w:rsidR="00683CDD" w:rsidDel="00482FD5" w:rsidRDefault="00683CDD" w:rsidP="00C85C22">
      <w:pPr>
        <w:rPr>
          <w:del w:id="83" w:author="glaubergad" w:date="2019-03-04T20:25:00Z"/>
        </w:rPr>
      </w:pPr>
    </w:p>
    <w:p w:rsidR="00683CDD" w:rsidRPr="00482FD5" w:rsidRDefault="00683CDD">
      <w:pPr>
        <w:pStyle w:val="Ttulo1"/>
      </w:pPr>
      <w:bookmarkStart w:id="84" w:name="_Toc535170431"/>
      <w:r w:rsidRPr="00482FD5">
        <w:t>Fundamentação Teórica</w:t>
      </w:r>
      <w:bookmarkEnd w:id="84"/>
    </w:p>
    <w:p w:rsidR="00683CDD" w:rsidRDefault="00683CDD" w:rsidP="00683CDD">
      <w:pPr>
        <w:ind w:firstLine="709"/>
      </w:pPr>
      <w:r>
        <w:t xml:space="preserve">Este capítulo apresenta a base teórica sobre reuso de software e apresentação de dados em formato gráfico </w:t>
      </w:r>
      <w:proofErr w:type="spellStart"/>
      <w:r>
        <w:t>dashboard</w:t>
      </w:r>
      <w:proofErr w:type="spellEnd"/>
      <w:r>
        <w:t>. Além disso, fundamenta tecnicamente as bibliotecas e linguagens utilizadas no desenvolvimento da aplicação final.</w:t>
      </w:r>
    </w:p>
    <w:p w:rsidR="00683CDD" w:rsidRDefault="00683CDD" w:rsidP="00683CDD"/>
    <w:p w:rsidR="00683CDD" w:rsidRDefault="00683CDD" w:rsidP="00683CDD">
      <w:pPr>
        <w:pStyle w:val="Ttulo2"/>
      </w:pPr>
      <w:bookmarkStart w:id="85" w:name="_Toc535170432"/>
      <w:r>
        <w:t xml:space="preserve">2.1 </w:t>
      </w:r>
      <w:proofErr w:type="gramStart"/>
      <w:r>
        <w:t>Reuso</w:t>
      </w:r>
      <w:proofErr w:type="gramEnd"/>
      <w:r>
        <w:t xml:space="preserve"> de Software</w:t>
      </w:r>
      <w:bookmarkEnd w:id="85"/>
    </w:p>
    <w:p w:rsidR="00683CDD" w:rsidRDefault="00940821" w:rsidP="00683CDD">
      <w:pPr>
        <w:rPr>
          <w:ins w:id="86" w:author="glaubergad" w:date="2019-02-23T11:03:00Z"/>
        </w:rPr>
      </w:pPr>
      <w:r>
        <w:tab/>
      </w:r>
      <w:r w:rsidR="00DE7325">
        <w:t xml:space="preserve">Uma das definições encontradas na literatura pesquisada para desenvolvimento deste trabalho para o reuso de software é o processo de se criar software a partir de software existente, ao invés de simplesmente construí-lo do </w:t>
      </w:r>
      <w:proofErr w:type="gramStart"/>
      <w:r w:rsidR="00813447">
        <w:t>início</w:t>
      </w:r>
      <w:proofErr w:type="gramEnd"/>
      <w:r w:rsidR="00DE7325">
        <w:t xml:space="preserve"> </w:t>
      </w:r>
      <w:r w:rsidR="00CE4420">
        <w:rPr>
          <w:rStyle w:val="Refdenotaderodap"/>
        </w:rPr>
        <w:fldChar w:fldCharType="begin" w:fldLock="1"/>
      </w:r>
      <w:r w:rsidR="00A253DA">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2009)","plainTextFormattedCitation":"(LUCRÉDIO, 2009)","previouslyFormattedCitation":"(LUCRÉDIO, 2009)"},"properties":{"noteIndex":0},"schema":"https://github.com/citation-style-language/schema/raw/master/csl-citation.json"}</w:instrText>
      </w:r>
      <w:r w:rsidR="00CE4420">
        <w:rPr>
          <w:rStyle w:val="Refdenotaderodap"/>
        </w:rPr>
        <w:fldChar w:fldCharType="separate"/>
      </w:r>
      <w:r w:rsidR="00A253DA" w:rsidRPr="00A253DA">
        <w:rPr>
          <w:noProof/>
        </w:rPr>
        <w:t>(LUCRÉDIO, 2009)</w:t>
      </w:r>
      <w:r w:rsidR="00CE4420">
        <w:rPr>
          <w:rStyle w:val="Refdenotaderodap"/>
        </w:rPr>
        <w:fldChar w:fldCharType="end"/>
      </w:r>
      <w:r w:rsidR="00DE7325">
        <w:t xml:space="preserve">. Qualquer dos artefatos de software de um projeto anterior e bem sucedido, como </w:t>
      </w:r>
      <w:r w:rsidR="00422806">
        <w:t xml:space="preserve">código fonte, classes e bibliotecas compiladas, planos, estratégias, entre outros, podem e devem ser reutilizados para </w:t>
      </w:r>
      <w:proofErr w:type="gramStart"/>
      <w:r w:rsidR="00422806">
        <w:t>agilizar</w:t>
      </w:r>
      <w:proofErr w:type="gramEnd"/>
      <w:r w:rsidR="00422806">
        <w:t xml:space="preserve"> o desenvolvimento de outros artefatos ou </w:t>
      </w:r>
      <w:r w:rsidR="00813447">
        <w:t>sistemas.</w:t>
      </w:r>
      <w:r w:rsidR="001A5708">
        <w:t xml:space="preserve"> </w:t>
      </w:r>
      <w:r w:rsidR="00CE4420">
        <w:fldChar w:fldCharType="begin" w:fldLock="1"/>
      </w:r>
      <w:r w:rsidR="003B65F4">
        <w:instrText>ADDIN CSL_CITATION {"citationItems":[{"id":"ITEM-1","itemData":{"abstract":"Os geradores de aplicação são ferramentas que recebem uma especificação de software, validam essa especificação e geram artefatos automaticamente. Os geradores de aplicação podem trazer benefícios em termos de produtividade por gerarem automaticamente artefatos de baixo nível com base em especificações de nível mais alto. Um dos problemas dos geradores de aplicação é o seu alto custo de desenvolvimento. Os geradores de aplicação configuráveis são adaptados para fornecer apoio em domínios específicos, ou seja, são considerados meta-geradores utilizados para obter geradores de aplicação específicos. Este trabalho delineia um processo de desenvolvimento com geradores confi- guráveis, define a arquitetura e as características de um gerador configurável e apresenta a ferramenta Captor, que é um gerador de aplicação configurável desenvolvido para facilitar a construção de geradores específicos. Três estudos de caso nos quais a Captor é configurada para domínios de aplicação específi- cos são apresentados: persistência de dados, gestão de recursos de negócios e bóias náuticas","author":[{"dropping-particle":"","family":"Shimabukuro Junior","given":"Edison Kicho","non-dropping-particle":"","parse-names":false,"suffix":""}],"id":"ITEM-1","issued":{"date-parts":[["2006"]]},"title":"Um Gerador de aplicações configurável","type":"article-journal"},"uris":["http://www.mendeley.com/documents/?uuid=ae8a95ad-e270-469d-8d31-47feacf70d09"]}],"mendeley":{"formattedCitation":"(SHIMABUKURO JUNIOR, 2006)","plainTextFormattedCitation":"(SHIMABUKURO JUNIOR, 2006)","previouslyFormattedCitation":"(SHIMABUKURO JUNIOR, 2006)"},"properties":{"noteIndex":0},"schema":"https://github.com/citation-style-language/schema/raw/master/csl-citation.json"}</w:instrText>
      </w:r>
      <w:r w:rsidR="00CE4420">
        <w:fldChar w:fldCharType="separate"/>
      </w:r>
      <w:r w:rsidR="001A5708" w:rsidRPr="001A5708">
        <w:rPr>
          <w:noProof/>
        </w:rPr>
        <w:t>(SHIMABUKURO JUNIOR, 2006)</w:t>
      </w:r>
      <w:r w:rsidR="00CE4420">
        <w:fldChar w:fldCharType="end"/>
      </w:r>
      <w:r w:rsidR="00422806">
        <w:t>.</w:t>
      </w:r>
    </w:p>
    <w:p w:rsidR="00033C28" w:rsidRDefault="00033C28" w:rsidP="00683CDD">
      <w:ins w:id="87" w:author="glaubergad" w:date="2019-02-23T11:03:00Z">
        <w:r>
          <w:tab/>
        </w:r>
      </w:ins>
      <w:ins w:id="88" w:author="glaubergad" w:date="2019-02-23T11:04:00Z">
        <w:r>
          <w:t xml:space="preserve">Apesar do reuso de software parecer </w:t>
        </w:r>
        <w:proofErr w:type="gramStart"/>
        <w:r>
          <w:t>a</w:t>
        </w:r>
        <w:proofErr w:type="gramEnd"/>
        <w:r>
          <w:t xml:space="preserve"> soluç</w:t>
        </w:r>
      </w:ins>
      <w:ins w:id="89" w:author="glaubergad" w:date="2019-02-23T11:05:00Z">
        <w:r>
          <w:t>ão ideal e mais óbvia para entrega rápida de soluções para as demandas de mercado, até os dias atuais são poucos os times de An</w:t>
        </w:r>
      </w:ins>
      <w:ins w:id="90" w:author="glaubergad" w:date="2019-02-23T11:06:00Z">
        <w:r>
          <w:t xml:space="preserve">álise e Desenvolvimento de Sistemas que aplicam o conceito de forma sistemática. </w:t>
        </w:r>
      </w:ins>
    </w:p>
    <w:p w:rsidR="001E2AB8" w:rsidRDefault="001E2AB8" w:rsidP="00683CDD">
      <w:r>
        <w:tab/>
      </w:r>
      <w:proofErr w:type="spellStart"/>
      <w:r>
        <w:t>Lucrédio</w:t>
      </w:r>
      <w:proofErr w:type="spellEnd"/>
      <w:r>
        <w:t xml:space="preserve"> </w:t>
      </w:r>
      <w:r w:rsidR="00CE4420">
        <w:fldChar w:fldCharType="begin" w:fldLock="1"/>
      </w:r>
      <w:r w:rsidR="000F350E">
        <w:instrText>ADDIN CSL_CITATION {"citationItems":[{"id":"ITEM-1","itemData":{"abstract":"Software reuse aims at increasing quality and productivity in software development, avoiding effort duplication and reusing all past experiences possible. Although it is a simple idea, it is not easy to put reuse in practice, especially in a systematic and controlled way. Domain engineering and software product lines techniques try to make this task easier, but there are many other factors that difficult the reuse adoption. Among these factors are the problems that are inherent to software development in the way it is conducted today, based on source code. These problems arise from the growing demand for increasingly complex software, negatively affecting the ability to reuse. Model-driven development is an attractive alternative in this scenario, leveraging the importance of models in the software life cycle, incorporating them as part of the final product through modeling and code generation techniques. As a result, part of the software complexity becomes hidden inside the generators, shielding the developers, reducing errors, increasing the productivity, quality, interoperability and maintainability of the produced assets. In this dissertation is presented the thesis that model-driven development can effectively increase and/or improve software reuse, and that to achieve this goal it must be treated in a consistent way inside a domain engineering process. To demonstrate this thesis, a model-driven software reuse approach is presented, with activities that guide the developer during domain analysis, design and implementation. The results of an evaluation involving three empirical studies are also presented. The studies were performed in both academic and industrial environments, and aimed at determining the viability of the approach and the benefits that can be achieved with the combination of model-driven development and software reuse techniques. The results showed that the approach can bring different benefits to software organizations, such as software reuse quantity and quality improvements, and complexity reduction in product development and configuration tasks.","author":[{"dropping-particle":"","family":"Lucrédio","given":"Daniel","non-dropping-particle":"","parse-names":false,"suffix":""}],"id":"ITEM-1","issued":{"date-parts":[["2009"]]},"page":"277","title":"Uma Abordagem Orientada a Modelos para Reutilização de Software","type":"article-journal"},"uris":["http://www.mendeley.com/documents/?uuid=8b0081d8-6351-4527-9a6b-8a66c0bbb2ec"]}],"mendeley":{"formattedCitation":"(LUCRÉDIO, 2009)","manualFormatting":"(2009, p. 30)","plainTextFormattedCitation":"(LUCRÉDIO, 2009)","previouslyFormattedCitation":"(LUCRÉDIO, 2009)"},"properties":{"noteIndex":0},"schema":"https://github.com/citation-style-language/schema/raw/master/csl-citation.json"}</w:instrText>
      </w:r>
      <w:r w:rsidR="00CE4420">
        <w:fldChar w:fldCharType="separate"/>
      </w:r>
      <w:r w:rsidR="003B65F4" w:rsidRPr="003B65F4">
        <w:rPr>
          <w:noProof/>
        </w:rPr>
        <w:t>(2009</w:t>
      </w:r>
      <w:r w:rsidR="003B65F4">
        <w:rPr>
          <w:noProof/>
        </w:rPr>
        <w:t>,</w:t>
      </w:r>
      <w:r w:rsidR="000F350E">
        <w:rPr>
          <w:noProof/>
        </w:rPr>
        <w:t xml:space="preserve"> </w:t>
      </w:r>
      <w:r w:rsidR="003B65F4">
        <w:rPr>
          <w:noProof/>
        </w:rPr>
        <w:t>p.</w:t>
      </w:r>
      <w:r w:rsidR="000F350E">
        <w:rPr>
          <w:noProof/>
        </w:rPr>
        <w:t xml:space="preserve"> </w:t>
      </w:r>
      <w:r w:rsidR="003B65F4">
        <w:rPr>
          <w:noProof/>
        </w:rPr>
        <w:t>30</w:t>
      </w:r>
      <w:r w:rsidR="003B65F4" w:rsidRPr="003B65F4">
        <w:rPr>
          <w:noProof/>
        </w:rPr>
        <w:t>)</w:t>
      </w:r>
      <w:r w:rsidR="00CE4420">
        <w:fldChar w:fldCharType="end"/>
      </w:r>
      <w:r w:rsidR="003B65F4">
        <w:t xml:space="preserve">, ressalta em sua tese que reuso de software remonta de 1947, no início da programação armazenada, quando </w:t>
      </w:r>
      <w:proofErr w:type="spellStart"/>
      <w:r w:rsidR="003B65F4">
        <w:t>Wheeler</w:t>
      </w:r>
      <w:proofErr w:type="spellEnd"/>
      <w:r w:rsidR="003B65F4">
        <w:t xml:space="preserve"> e </w:t>
      </w:r>
      <w:proofErr w:type="spellStart"/>
      <w:r w:rsidR="003B65F4">
        <w:t>Wilkes</w:t>
      </w:r>
      <w:proofErr w:type="spellEnd"/>
      <w:r w:rsidR="003B65F4">
        <w:t xml:space="preserve"> desenvolveram o conceito de </w:t>
      </w:r>
      <w:proofErr w:type="spellStart"/>
      <w:r w:rsidR="003B65F4" w:rsidRPr="003B65F4">
        <w:rPr>
          <w:i/>
        </w:rPr>
        <w:t>jump</w:t>
      </w:r>
      <w:proofErr w:type="spellEnd"/>
      <w:r w:rsidR="003B65F4">
        <w:t xml:space="preserve">, um precursor do comando </w:t>
      </w:r>
      <w:r w:rsidR="003B65F4">
        <w:rPr>
          <w:i/>
        </w:rPr>
        <w:t>goto</w:t>
      </w:r>
      <w:r w:rsidR="003B65F4">
        <w:t>, que possibilitava reaproveitar blocos de código dentro do mesmo programa. Desta data adiante, programadores reaproveitam blocos de código em arquivos pessoais, programas antigos, repositórios públicos e até mesmo em sua memória.</w:t>
      </w:r>
    </w:p>
    <w:p w:rsidR="003B65F4" w:rsidRDefault="003B65F4" w:rsidP="00683CDD">
      <w:r>
        <w:tab/>
      </w:r>
      <w:r w:rsidR="000F350E">
        <w:t xml:space="preserve">Para </w:t>
      </w:r>
      <w:proofErr w:type="spellStart"/>
      <w:r w:rsidR="000F350E">
        <w:t>Sommerville</w:t>
      </w:r>
      <w:proofErr w:type="spellEnd"/>
      <w:r w:rsidR="000F350E">
        <w:t xml:space="preserve"> </w:t>
      </w:r>
      <w:r w:rsidR="00CE4420">
        <w:fldChar w:fldCharType="begin" w:fldLock="1"/>
      </w:r>
      <w:r w:rsidR="000F350E">
        <w:instrText>ADDIN CSL_CITATION {"citationItems":[{"id":"ITEM-1","itemData":{"ISBN":"9788579361081","abstract":"Fundamentos de engenharia de software","author":[{"dropping-particle":"","family":"Sommerville","given":"Ian","non-dropping-particle":"","parse-names":false,"suffix":""}],"edition":"3","id":"ITEM-1","issued":{"date-parts":[["2013"]]},"number-of-pages":"544","publisher":"Pearson","publisher-place":"Sao Paulo","title":"Engenharia de Software","type":"book"},"uris":["http://www.mendeley.com/documents/?uuid=abad5933-bb49-4964-8a48-1b3bb0acba6c"]}],"mendeley":{"formattedCitation":"(SOMMERVILLE, 2013)","manualFormatting":"( 2013, p.297)","plainTextFormattedCitation":"(SOMMERVILLE, 2013)"},"properties":{"noteIndex":0},"schema":"https://github.com/citation-style-language/schema/raw/master/csl-citation.json"}</w:instrText>
      </w:r>
      <w:r w:rsidR="00CE4420">
        <w:fldChar w:fldCharType="separate"/>
      </w:r>
      <w:r w:rsidR="000F350E" w:rsidRPr="000F350E">
        <w:rPr>
          <w:noProof/>
        </w:rPr>
        <w:t>( 2013</w:t>
      </w:r>
      <w:r w:rsidR="000F350E">
        <w:rPr>
          <w:noProof/>
        </w:rPr>
        <w:t>, p.297</w:t>
      </w:r>
      <w:r w:rsidR="000F350E" w:rsidRPr="000F350E">
        <w:rPr>
          <w:noProof/>
        </w:rPr>
        <w:t>)</w:t>
      </w:r>
      <w:r w:rsidR="00CE4420">
        <w:fldChar w:fldCharType="end"/>
      </w:r>
      <w:r w:rsidR="000F350E">
        <w:t>, apesar do potencial naturalmente reusável de componentes e sistemas de software, pode se tornar muito cara sua readaptação para aplicação em um novo domínio.</w:t>
      </w:r>
      <w:r w:rsidR="004742D1">
        <w:t xml:space="preserve"> Reaproveitar artefatos devidamente testados e validados certamente pode trazer benefícios na redução do custo total do desenvolvimento de um sistema, além de outras vantagens. Porém algumas dificuldades inerentes também a este reaproveitamento podem mostrar que essa redução de custo pode não ser tão grande quanto se espera.</w:t>
      </w:r>
    </w:p>
    <w:p w:rsidR="004742D1" w:rsidRPr="003B65F4" w:rsidRDefault="004742D1" w:rsidP="00683CDD">
      <w:r>
        <w:tab/>
      </w:r>
    </w:p>
    <w:p w:rsidR="00B70328" w:rsidRDefault="00B70328" w:rsidP="00683CDD">
      <w:r>
        <w:tab/>
      </w:r>
    </w:p>
    <w:p w:rsidR="001A5708" w:rsidRDefault="001A5708" w:rsidP="00683CDD"/>
    <w:p w:rsidR="0005301A" w:rsidRDefault="0052396E">
      <w:pPr>
        <w:pStyle w:val="Ttulo2"/>
      </w:pPr>
      <w:proofErr w:type="gramStart"/>
      <w:r>
        <w:lastRenderedPageBreak/>
        <w:t>2.2 Geração</w:t>
      </w:r>
      <w:proofErr w:type="gramEnd"/>
      <w:r>
        <w:t xml:space="preserve"> de Código</w:t>
      </w:r>
    </w:p>
    <w:p w:rsidR="00E54112" w:rsidRDefault="00E54112"/>
    <w:p w:rsidR="00E54112" w:rsidRDefault="00E54112">
      <w:pPr>
        <w:pStyle w:val="Ttulo2"/>
      </w:pPr>
      <w:r>
        <w:t xml:space="preserve">2.3 Motores de </w:t>
      </w:r>
      <w:proofErr w:type="spellStart"/>
      <w:r>
        <w:t>template</w:t>
      </w:r>
      <w:proofErr w:type="spellEnd"/>
    </w:p>
    <w:p w:rsidR="00E54112" w:rsidRDefault="00E54112">
      <w:pPr>
        <w:pStyle w:val="Ttulo2"/>
      </w:pPr>
      <w:r>
        <w:t xml:space="preserve">2.3.1 Java Server </w:t>
      </w:r>
      <w:proofErr w:type="spellStart"/>
      <w:r>
        <w:t>Pages</w:t>
      </w:r>
      <w:proofErr w:type="spellEnd"/>
    </w:p>
    <w:p w:rsidR="00E54112" w:rsidRDefault="00E54112">
      <w:pPr>
        <w:pStyle w:val="Ttulo2"/>
      </w:pPr>
      <w:r>
        <w:t xml:space="preserve">2.3.2 </w:t>
      </w:r>
      <w:proofErr w:type="spellStart"/>
      <w:r>
        <w:t>Thymeleaf</w:t>
      </w:r>
      <w:proofErr w:type="spellEnd"/>
    </w:p>
    <w:p w:rsidR="00E54112" w:rsidRDefault="00E54112">
      <w:pPr>
        <w:pStyle w:val="Ttulo2"/>
      </w:pPr>
      <w:del w:id="91" w:author="glaubergad" w:date="2019-03-04T20:25:00Z">
        <w:r w:rsidDel="00482FD5">
          <w:delText>3</w:delText>
        </w:r>
      </w:del>
      <w:ins w:id="92" w:author="glaubergad" w:date="2019-03-04T20:25:00Z">
        <w:r w:rsidR="00482FD5">
          <w:t>2</w:t>
        </w:r>
      </w:ins>
      <w:r>
        <w:t xml:space="preserve">.3.3 Apache </w:t>
      </w:r>
      <w:proofErr w:type="spellStart"/>
      <w:r>
        <w:t>Velocity</w:t>
      </w:r>
      <w:proofErr w:type="spellEnd"/>
    </w:p>
    <w:p w:rsidR="00E54112" w:rsidRDefault="00E54112">
      <w:pPr>
        <w:pStyle w:val="Ttulo2"/>
      </w:pPr>
      <w:del w:id="93" w:author="glaubergad" w:date="2019-03-04T20:25:00Z">
        <w:r w:rsidDel="00482FD5">
          <w:delText>3</w:delText>
        </w:r>
      </w:del>
      <w:ins w:id="94" w:author="glaubergad" w:date="2019-03-04T20:25:00Z">
        <w:r w:rsidR="00482FD5">
          <w:t>2</w:t>
        </w:r>
      </w:ins>
      <w:r>
        <w:t xml:space="preserve">.3.4 Apache </w:t>
      </w:r>
      <w:proofErr w:type="spellStart"/>
      <w:r>
        <w:t>Freemarker</w:t>
      </w:r>
      <w:proofErr w:type="spellEnd"/>
    </w:p>
    <w:p w:rsidR="00E54112" w:rsidRDefault="00E54112">
      <w:pPr>
        <w:pStyle w:val="Ttulo2"/>
      </w:pPr>
      <w:del w:id="95" w:author="glaubergad" w:date="2019-03-04T20:25:00Z">
        <w:r w:rsidDel="00482FD5">
          <w:delText>3</w:delText>
        </w:r>
      </w:del>
      <w:ins w:id="96" w:author="glaubergad" w:date="2019-03-04T20:25:00Z">
        <w:r w:rsidR="00482FD5">
          <w:t>2</w:t>
        </w:r>
      </w:ins>
      <w:r>
        <w:t xml:space="preserve">.3.5 </w:t>
      </w:r>
      <w:proofErr w:type="spellStart"/>
      <w:r>
        <w:t>Groovy</w:t>
      </w:r>
      <w:proofErr w:type="spellEnd"/>
    </w:p>
    <w:p w:rsidR="00E54112" w:rsidRPr="00E54112" w:rsidRDefault="00E54112">
      <w:pPr>
        <w:pStyle w:val="Ttulo2"/>
      </w:pPr>
      <w:del w:id="97" w:author="glaubergad" w:date="2019-03-04T20:25:00Z">
        <w:r w:rsidDel="00482FD5">
          <w:delText>3</w:delText>
        </w:r>
      </w:del>
      <w:ins w:id="98" w:author="glaubergad" w:date="2019-03-04T20:25:00Z">
        <w:r w:rsidR="00482FD5">
          <w:t>2</w:t>
        </w:r>
      </w:ins>
      <w:r>
        <w:t>.3.6 Jade4j</w:t>
      </w:r>
    </w:p>
    <w:p w:rsidR="64669F3A" w:rsidRDefault="64669F3A" w:rsidP="64669F3A">
      <w:pPr>
        <w:pStyle w:val="Ttulo2"/>
      </w:pPr>
      <w:r>
        <w:t xml:space="preserve">2.3.6 </w:t>
      </w:r>
      <w:proofErr w:type="spellStart"/>
      <w:r>
        <w:t>Twig</w:t>
      </w:r>
      <w:proofErr w:type="spellEnd"/>
    </w:p>
    <w:p w:rsidR="64669F3A" w:rsidRDefault="64669F3A" w:rsidP="64669F3A"/>
    <w:p w:rsidR="64669F3A" w:rsidRDefault="64669F3A" w:rsidP="64669F3A"/>
    <w:p w:rsidR="0005301A" w:rsidRDefault="0005301A">
      <w:pPr>
        <w:spacing w:after="160" w:line="240" w:lineRule="auto"/>
        <w:jc w:val="left"/>
        <w:rPr>
          <w:rFonts w:eastAsiaTheme="majorEastAsia" w:cstheme="majorBidi"/>
          <w:b/>
          <w:szCs w:val="26"/>
        </w:rPr>
      </w:pPr>
      <w:r>
        <w:br w:type="page"/>
      </w:r>
    </w:p>
    <w:p w:rsidR="00107FEB" w:rsidRDefault="0005301A" w:rsidP="0005301A">
      <w:pPr>
        <w:pStyle w:val="Ttulo1"/>
        <w:numPr>
          <w:ilvl w:val="0"/>
          <w:numId w:val="0"/>
        </w:numPr>
      </w:pPr>
      <w:proofErr w:type="gramStart"/>
      <w:r>
        <w:lastRenderedPageBreak/>
        <w:t>3 - Desenvolvimento</w:t>
      </w:r>
      <w:proofErr w:type="gramEnd"/>
      <w:r>
        <w:t xml:space="preserve"> do Protótipo</w:t>
      </w:r>
    </w:p>
    <w:p w:rsidR="00422806" w:rsidRDefault="0005301A" w:rsidP="0005301A">
      <w:pPr>
        <w:ind w:left="357" w:firstLine="352"/>
      </w:pPr>
      <w:r>
        <w:t xml:space="preserve">Neste capítulo é apresentado o desenvolvimento da ferramenta de geração de </w:t>
      </w:r>
      <w:proofErr w:type="spellStart"/>
      <w:r>
        <w:t>dashboards</w:t>
      </w:r>
      <w:proofErr w:type="spellEnd"/>
      <w:r>
        <w:t xml:space="preserve">, utilizando práticas de análise orientada a objetos, além de demonstrar exemplos de aplicação e os resultados obtidos. </w:t>
      </w:r>
    </w:p>
    <w:p w:rsidR="0005301A" w:rsidRDefault="0005301A" w:rsidP="0005301A"/>
    <w:p w:rsidR="0005301A" w:rsidRDefault="0005301A" w:rsidP="0005301A">
      <w:pPr>
        <w:pStyle w:val="Ttulo2"/>
        <w:ind w:left="6"/>
      </w:pPr>
      <w:proofErr w:type="gramStart"/>
      <w:r>
        <w:t>3.1 - Descrição</w:t>
      </w:r>
      <w:proofErr w:type="gramEnd"/>
      <w:r>
        <w:t xml:space="preserve"> Geral</w:t>
      </w:r>
    </w:p>
    <w:p w:rsidR="0005301A" w:rsidRDefault="0005301A" w:rsidP="0005301A">
      <w:r>
        <w:tab/>
      </w:r>
      <w:r w:rsidR="00CB4EDD">
        <w:t xml:space="preserve">Partindo de uma especificação de um arquivo </w:t>
      </w:r>
      <w:r w:rsidR="001D19D8">
        <w:t>de intercambio de dados</w:t>
      </w:r>
      <w:r w:rsidR="0038020C">
        <w:t xml:space="preserve"> CSV</w:t>
      </w:r>
      <w:r w:rsidR="00CB4EDD">
        <w:t xml:space="preserve">, a aplicação IFPA </w:t>
      </w:r>
      <w:proofErr w:type="spellStart"/>
      <w:proofErr w:type="gramStart"/>
      <w:r w:rsidR="00CB4EDD">
        <w:t>DashGen</w:t>
      </w:r>
      <w:proofErr w:type="spellEnd"/>
      <w:proofErr w:type="gramEnd"/>
      <w:r w:rsidR="00CB4EDD">
        <w:t xml:space="preserve"> permite gerar um Dashboard contendo uma tabela e 3 tipos de gráficos</w:t>
      </w:r>
      <w:ins w:id="99" w:author="glaubergad" w:date="2019-03-04T20:26:00Z">
        <w:r w:rsidR="00A90B67">
          <w:t>, sendo 1 gráfico de área, 1 gráfico de barras e 1 gráfico pizza</w:t>
        </w:r>
      </w:ins>
      <w:r w:rsidR="00CB4EDD">
        <w:t>, com filtros dinâmicos que permitem seleção das dimensões pelo usuário, assim como redefinição para a visão inicial.</w:t>
      </w:r>
    </w:p>
    <w:p w:rsidR="00CB4EDD" w:rsidRDefault="00CB4EDD" w:rsidP="0005301A">
      <w:r>
        <w:tab/>
      </w:r>
      <w:r w:rsidR="00BA30A6">
        <w:t>O</w:t>
      </w:r>
      <w:r>
        <w:t xml:space="preserve"> funcionamento da aplicação se </w:t>
      </w:r>
      <w:r w:rsidR="00BA30A6">
        <w:t>dá</w:t>
      </w:r>
      <w:r>
        <w:t xml:space="preserve"> como segue</w:t>
      </w:r>
      <w:r w:rsidR="00BA30A6">
        <w:t xml:space="preserve"> descrito</w:t>
      </w:r>
      <w:r>
        <w:t xml:space="preserve"> abaixo:</w:t>
      </w:r>
    </w:p>
    <w:p w:rsidR="00CB4EDD" w:rsidRDefault="00CB4EDD" w:rsidP="00CB4EDD">
      <w:pPr>
        <w:pStyle w:val="PargrafodaLista"/>
        <w:numPr>
          <w:ilvl w:val="0"/>
          <w:numId w:val="10"/>
        </w:numPr>
        <w:ind w:left="993"/>
      </w:pPr>
      <w:r>
        <w:t xml:space="preserve">O usuário indica ao </w:t>
      </w:r>
      <w:proofErr w:type="spellStart"/>
      <w:proofErr w:type="gramStart"/>
      <w:r>
        <w:t>DashGen</w:t>
      </w:r>
      <w:proofErr w:type="spellEnd"/>
      <w:proofErr w:type="gramEnd"/>
      <w:r>
        <w:t xml:space="preserve"> qual o arquivo fonte de dados;</w:t>
      </w:r>
    </w:p>
    <w:p w:rsidR="00CB4EDD" w:rsidRDefault="00CB4EDD" w:rsidP="00CB4EDD">
      <w:pPr>
        <w:pStyle w:val="PargrafodaLista"/>
        <w:numPr>
          <w:ilvl w:val="0"/>
          <w:numId w:val="10"/>
        </w:numPr>
        <w:ind w:left="993"/>
        <w:rPr>
          <w:ins w:id="100" w:author="glaubergad" w:date="2019-03-04T20:28:00Z"/>
        </w:rPr>
      </w:pPr>
      <w:r>
        <w:t xml:space="preserve">O </w:t>
      </w:r>
      <w:proofErr w:type="spellStart"/>
      <w:proofErr w:type="gramStart"/>
      <w:r>
        <w:t>DashGen</w:t>
      </w:r>
      <w:proofErr w:type="spellEnd"/>
      <w:proofErr w:type="gramEnd"/>
      <w:r>
        <w:t xml:space="preserve"> </w:t>
      </w:r>
      <w:ins w:id="101" w:author="glaubergad" w:date="2019-03-04T20:27:00Z">
        <w:r w:rsidR="00A90B67">
          <w:t>captura a primeira linha do arquivo fonte de dados, considerando que esta traga os nomes dos atributos contidos</w:t>
        </w:r>
      </w:ins>
      <w:del w:id="102" w:author="glaubergad" w:date="2019-03-04T20:28:00Z">
        <w:r w:rsidDel="00E60712">
          <w:delText>lista os atributos obtidos a fim de que o usuário possa selecionar quais deles serão usados como dimensões</w:delText>
        </w:r>
      </w:del>
      <w:r>
        <w:t>;</w:t>
      </w:r>
    </w:p>
    <w:p w:rsidR="00E60712" w:rsidRDefault="00E60712" w:rsidP="00CB4EDD">
      <w:pPr>
        <w:pStyle w:val="PargrafodaLista"/>
        <w:numPr>
          <w:ilvl w:val="0"/>
          <w:numId w:val="10"/>
        </w:numPr>
        <w:ind w:left="993"/>
      </w:pPr>
      <w:ins w:id="103" w:author="glaubergad" w:date="2019-03-04T20:28:00Z">
        <w:r>
          <w:t xml:space="preserve">O usuário especifica o domínio (eixo X) e a </w:t>
        </w:r>
        <w:proofErr w:type="gramStart"/>
        <w:r>
          <w:t>imagem(</w:t>
        </w:r>
        <w:proofErr w:type="gramEnd"/>
        <w:r>
          <w:t>Eixo Y) de cada tipo de gráfico</w:t>
        </w:r>
      </w:ins>
      <w:ins w:id="104" w:author="glaubergad" w:date="2019-03-04T20:29:00Z">
        <w:r>
          <w:t>, bem como o título e as etiquetas dos atributos de domínio e imagem;</w:t>
        </w:r>
      </w:ins>
    </w:p>
    <w:p w:rsidR="00CB4EDD" w:rsidDel="00E60712" w:rsidRDefault="00CB4EDD" w:rsidP="00CB4EDD">
      <w:pPr>
        <w:pStyle w:val="PargrafodaLista"/>
        <w:numPr>
          <w:ilvl w:val="0"/>
          <w:numId w:val="10"/>
        </w:numPr>
        <w:ind w:left="993"/>
        <w:rPr>
          <w:del w:id="105" w:author="glaubergad" w:date="2019-03-04T20:29:00Z"/>
        </w:rPr>
      </w:pPr>
      <w:del w:id="106" w:author="glaubergad" w:date="2019-03-04T20:29:00Z">
        <w:r w:rsidDel="00E60712">
          <w:delText>O usuário especifica o título do Dashboard e as etiquetas dos atributos a serem exibidas;</w:delText>
        </w:r>
      </w:del>
    </w:p>
    <w:p w:rsidR="00CB4EDD" w:rsidRDefault="00CB4EDD" w:rsidP="00CB4EDD">
      <w:pPr>
        <w:pStyle w:val="PargrafodaLista"/>
        <w:numPr>
          <w:ilvl w:val="0"/>
          <w:numId w:val="10"/>
        </w:numPr>
        <w:ind w:left="993"/>
      </w:pPr>
      <w:r>
        <w:t>O usuário especifica o caminho onde o arquivo contendo a estrutura do Dashboard deve ser armazenado;</w:t>
      </w:r>
    </w:p>
    <w:p w:rsidR="00CB4EDD" w:rsidRDefault="00CB4EDD" w:rsidP="00CB4EDD">
      <w:pPr>
        <w:pStyle w:val="PargrafodaLista"/>
        <w:numPr>
          <w:ilvl w:val="0"/>
          <w:numId w:val="10"/>
        </w:numPr>
        <w:ind w:left="993"/>
      </w:pPr>
      <w:r>
        <w:t xml:space="preserve">O </w:t>
      </w:r>
      <w:proofErr w:type="spellStart"/>
      <w:proofErr w:type="gramStart"/>
      <w:r>
        <w:t>DashGen</w:t>
      </w:r>
      <w:proofErr w:type="spellEnd"/>
      <w:proofErr w:type="gramEnd"/>
      <w:r>
        <w:t xml:space="preserve"> instancia os </w:t>
      </w:r>
      <w:proofErr w:type="spellStart"/>
      <w:r>
        <w:t>Templates</w:t>
      </w:r>
      <w:proofErr w:type="spellEnd"/>
      <w:r>
        <w:t xml:space="preserve"> incluindo os dados espec</w:t>
      </w:r>
      <w:r w:rsidR="00BA30A6">
        <w:t>ificados, gerando um Dashboard completo.</w:t>
      </w:r>
    </w:p>
    <w:p w:rsidR="00BA30A6" w:rsidRDefault="00BA30A6" w:rsidP="00CB4EDD">
      <w:pPr>
        <w:pStyle w:val="PargrafodaLista"/>
        <w:numPr>
          <w:ilvl w:val="0"/>
          <w:numId w:val="10"/>
        </w:numPr>
        <w:ind w:left="993"/>
      </w:pPr>
      <w:r>
        <w:t xml:space="preserve">O </w:t>
      </w:r>
      <w:proofErr w:type="spellStart"/>
      <w:proofErr w:type="gramStart"/>
      <w:r>
        <w:t>DashGen</w:t>
      </w:r>
      <w:proofErr w:type="spellEnd"/>
      <w:proofErr w:type="gramEnd"/>
      <w:r>
        <w:t xml:space="preserve"> salva um arquivo </w:t>
      </w:r>
      <w:r w:rsidR="00CD6053">
        <w:t xml:space="preserve">compactado em formato </w:t>
      </w:r>
      <w:r>
        <w:t xml:space="preserve">ZIP na pasta especificada pelo usuário, que pode ser descompactado no caminho da aplicação </w:t>
      </w:r>
      <w:r w:rsidR="00286749">
        <w:t>que e</w:t>
      </w:r>
      <w:r w:rsidR="002E47A8">
        <w:t>ste</w:t>
      </w:r>
      <w:r>
        <w:t xml:space="preserve"> desejar.</w:t>
      </w:r>
    </w:p>
    <w:p w:rsidR="00791DE4" w:rsidRDefault="00791DE4" w:rsidP="00791DE4">
      <w:pPr>
        <w:pStyle w:val="PargrafodaLista"/>
        <w:ind w:left="993"/>
        <w:jc w:val="center"/>
      </w:pPr>
      <w:r w:rsidRPr="00791DE4">
        <w:rPr>
          <w:highlight w:val="yellow"/>
        </w:rPr>
        <w:t>(</w:t>
      </w:r>
      <w:r w:rsidRPr="00791DE4">
        <w:rPr>
          <w:i/>
          <w:highlight w:val="yellow"/>
        </w:rPr>
        <w:t>fazer figura ilustrando os passos descritos)</w:t>
      </w:r>
    </w:p>
    <w:p w:rsidR="00791DE4" w:rsidRDefault="008D67A1" w:rsidP="008D67A1">
      <w:r>
        <w:tab/>
      </w:r>
    </w:p>
    <w:p w:rsidR="00B66370" w:rsidRDefault="003A5E58" w:rsidP="003A5E58">
      <w:pPr>
        <w:pStyle w:val="Ttulo2"/>
      </w:pPr>
      <w:proofErr w:type="gramStart"/>
      <w:r>
        <w:t>3.2 Descrição</w:t>
      </w:r>
      <w:proofErr w:type="gramEnd"/>
      <w:r>
        <w:t xml:space="preserve"> das Etapas de Desenvolvimento</w:t>
      </w:r>
    </w:p>
    <w:p w:rsidR="003A5E58" w:rsidRDefault="003A5E58" w:rsidP="003A5E58">
      <w:r>
        <w:tab/>
      </w:r>
      <w:r w:rsidR="003538C3">
        <w:t xml:space="preserve">O trabalho de desenvolvimento da aplicação IFPA </w:t>
      </w:r>
      <w:proofErr w:type="spellStart"/>
      <w:proofErr w:type="gramStart"/>
      <w:r w:rsidR="003538C3">
        <w:t>DashGen</w:t>
      </w:r>
      <w:proofErr w:type="spellEnd"/>
      <w:proofErr w:type="gramEnd"/>
      <w:r w:rsidR="003538C3">
        <w:t xml:space="preserve"> foi dividido nos seguintes passos:</w:t>
      </w:r>
    </w:p>
    <w:p w:rsidR="00F93C30" w:rsidRDefault="00F93C30" w:rsidP="00A07DB5">
      <w:pPr>
        <w:pStyle w:val="PargrafodaLista"/>
        <w:numPr>
          <w:ilvl w:val="0"/>
          <w:numId w:val="11"/>
        </w:numPr>
        <w:ind w:left="993"/>
      </w:pPr>
      <w:r>
        <w:t>Levantamento dos requisitos;</w:t>
      </w:r>
    </w:p>
    <w:p w:rsidR="00F93C30" w:rsidRDefault="00F93C30" w:rsidP="003538C3">
      <w:pPr>
        <w:pStyle w:val="PargrafodaLista"/>
        <w:numPr>
          <w:ilvl w:val="0"/>
          <w:numId w:val="11"/>
        </w:numPr>
        <w:ind w:left="993"/>
      </w:pPr>
      <w:r>
        <w:t xml:space="preserve">Especificação do uso do motor de </w:t>
      </w:r>
      <w:proofErr w:type="spellStart"/>
      <w:r>
        <w:t>Templates</w:t>
      </w:r>
      <w:proofErr w:type="spellEnd"/>
      <w:r>
        <w:t>, baseado nos diagramas UML de caso de uso, de classes e de sequencia;</w:t>
      </w:r>
    </w:p>
    <w:p w:rsidR="00F93C30" w:rsidRDefault="00F93C30" w:rsidP="003538C3">
      <w:pPr>
        <w:pStyle w:val="PargrafodaLista"/>
        <w:numPr>
          <w:ilvl w:val="0"/>
          <w:numId w:val="11"/>
        </w:numPr>
        <w:ind w:left="993"/>
      </w:pPr>
      <w:proofErr w:type="gramStart"/>
      <w:r>
        <w:t>Implementação</w:t>
      </w:r>
      <w:proofErr w:type="gramEnd"/>
      <w:r>
        <w:t xml:space="preserve"> do motor de </w:t>
      </w:r>
      <w:proofErr w:type="spellStart"/>
      <w:r>
        <w:t>Templates</w:t>
      </w:r>
      <w:proofErr w:type="spellEnd"/>
      <w:r>
        <w:t>;</w:t>
      </w:r>
    </w:p>
    <w:p w:rsidR="00F93C30" w:rsidRDefault="00F93C30" w:rsidP="003538C3">
      <w:pPr>
        <w:pStyle w:val="PargrafodaLista"/>
        <w:numPr>
          <w:ilvl w:val="0"/>
          <w:numId w:val="11"/>
        </w:numPr>
        <w:ind w:left="993"/>
      </w:pPr>
      <w:proofErr w:type="gramStart"/>
      <w:r>
        <w:lastRenderedPageBreak/>
        <w:t>Implementação</w:t>
      </w:r>
      <w:proofErr w:type="gramEnd"/>
      <w:r>
        <w:t xml:space="preserve"> do gerador de Dashboard.</w:t>
      </w:r>
    </w:p>
    <w:p w:rsidR="00F93C30" w:rsidRDefault="00E94B09" w:rsidP="00E94B09">
      <w:pPr>
        <w:pStyle w:val="Ttulo2"/>
      </w:pPr>
      <w:proofErr w:type="gramStart"/>
      <w:r>
        <w:t>3.3 – Levantamento</w:t>
      </w:r>
      <w:proofErr w:type="gramEnd"/>
      <w:r>
        <w:t xml:space="preserve"> dos Requisitos</w:t>
      </w:r>
    </w:p>
    <w:p w:rsidR="00AD0249" w:rsidRDefault="00AD0249" w:rsidP="00AD0249">
      <w:r>
        <w:tab/>
        <w:t xml:space="preserve">A aplicação produzida neste trabalho, a partir das especificações de entrada, será capaz de </w:t>
      </w:r>
      <w:del w:id="107" w:author="glaubergad" w:date="2019-03-04T20:30:00Z">
        <w:r w:rsidDel="00EB6B31">
          <w:delText xml:space="preserve">produzir </w:delText>
        </w:r>
      </w:del>
      <w:ins w:id="108" w:author="glaubergad" w:date="2019-03-04T20:30:00Z">
        <w:r w:rsidR="00EB6B31">
          <w:t xml:space="preserve">gerar </w:t>
        </w:r>
      </w:ins>
      <w:r>
        <w:t xml:space="preserve">um Dashboard completo. As entradas são: o arquivo de dados, os arquivos de </w:t>
      </w:r>
      <w:proofErr w:type="spellStart"/>
      <w:r>
        <w:t>template</w:t>
      </w:r>
      <w:proofErr w:type="spellEnd"/>
      <w:r>
        <w:t>, os atributos de dimensão, o título do arquivo e o caminho para armazenamento do Dashboard gerado.</w:t>
      </w:r>
    </w:p>
    <w:p w:rsidR="00AD0249" w:rsidRDefault="00FB6BCB" w:rsidP="00AD0249">
      <w:r>
        <w:tab/>
        <w:t xml:space="preserve">Baseado nisso, foi feito o levantamento de requisitos a serem atendidos, fechando o escopo da aplicação. No quadro </w:t>
      </w:r>
      <w:proofErr w:type="gramStart"/>
      <w:r w:rsidR="004B0AEA">
        <w:t>1</w:t>
      </w:r>
      <w:proofErr w:type="gramEnd"/>
      <w:r>
        <w:t xml:space="preserve">, podem ser observados os requisitos funcionais e no quadro </w:t>
      </w:r>
      <w:r w:rsidR="004B0AEA">
        <w:t>2</w:t>
      </w:r>
      <w:r>
        <w:t>, podem ser observados os requisitos não-funcionais.</w:t>
      </w:r>
    </w:p>
    <w:p w:rsidR="008211DF" w:rsidRDefault="008211DF" w:rsidP="00AD0249"/>
    <w:tbl>
      <w:tblPr>
        <w:tblStyle w:val="Tabelacomgrade"/>
        <w:tblW w:w="0" w:type="auto"/>
        <w:tblLook w:val="04A0" w:firstRow="1" w:lastRow="0" w:firstColumn="1" w:lastColumn="0" w:noHBand="0" w:noVBand="1"/>
      </w:tblPr>
      <w:tblGrid>
        <w:gridCol w:w="1242"/>
        <w:gridCol w:w="6379"/>
        <w:gridCol w:w="1590"/>
      </w:tblGrid>
      <w:tr w:rsidR="008211DF" w:rsidTr="008211DF">
        <w:tc>
          <w:tcPr>
            <w:tcW w:w="9211" w:type="dxa"/>
            <w:gridSpan w:val="3"/>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Requisitos Funcionais</w:t>
            </w:r>
          </w:p>
        </w:tc>
      </w:tr>
      <w:tr w:rsidR="008211DF" w:rsidTr="008211DF">
        <w:tc>
          <w:tcPr>
            <w:tcW w:w="1242"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Requisito</w:t>
            </w:r>
          </w:p>
        </w:tc>
        <w:tc>
          <w:tcPr>
            <w:tcW w:w="6379"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Descrição</w:t>
            </w:r>
          </w:p>
        </w:tc>
        <w:tc>
          <w:tcPr>
            <w:tcW w:w="1590" w:type="dxa"/>
            <w:shd w:val="clear" w:color="auto" w:fill="D9D9D9" w:themeFill="background1" w:themeFillShade="D9"/>
          </w:tcPr>
          <w:p w:rsidR="008211DF" w:rsidRPr="009F15CB" w:rsidRDefault="008211DF" w:rsidP="008211DF">
            <w:pPr>
              <w:jc w:val="center"/>
              <w:rPr>
                <w:b/>
                <w:sz w:val="20"/>
                <w:szCs w:val="20"/>
              </w:rPr>
            </w:pPr>
            <w:r w:rsidRPr="009F15CB">
              <w:rPr>
                <w:b/>
                <w:sz w:val="20"/>
                <w:szCs w:val="20"/>
              </w:rPr>
              <w:t>Caso de Uso</w:t>
            </w:r>
          </w:p>
        </w:tc>
      </w:tr>
      <w:tr w:rsidR="008211DF" w:rsidTr="008211DF">
        <w:tc>
          <w:tcPr>
            <w:tcW w:w="1242" w:type="dxa"/>
          </w:tcPr>
          <w:p w:rsidR="008211DF" w:rsidRDefault="008140C3" w:rsidP="009F15CB">
            <w:pPr>
              <w:jc w:val="center"/>
            </w:pPr>
            <w:r>
              <w:t>RF01</w:t>
            </w:r>
          </w:p>
        </w:tc>
        <w:tc>
          <w:tcPr>
            <w:tcW w:w="6379" w:type="dxa"/>
          </w:tcPr>
          <w:p w:rsidR="008211DF" w:rsidRPr="009F15CB" w:rsidRDefault="005560AD" w:rsidP="008140C3">
            <w:pPr>
              <w:jc w:val="left"/>
              <w:rPr>
                <w:sz w:val="20"/>
                <w:szCs w:val="20"/>
              </w:rPr>
            </w:pPr>
            <w:r>
              <w:rPr>
                <w:sz w:val="20"/>
                <w:szCs w:val="20"/>
              </w:rPr>
              <w:t>O sistema</w:t>
            </w:r>
            <w:r w:rsidR="008140C3">
              <w:rPr>
                <w:sz w:val="20"/>
                <w:szCs w:val="20"/>
              </w:rPr>
              <w:t xml:space="preserve"> deve acessar o arquivo de dados</w:t>
            </w:r>
            <w:r w:rsidR="0038020C">
              <w:rPr>
                <w:sz w:val="20"/>
                <w:szCs w:val="20"/>
              </w:rPr>
              <w:t xml:space="preserve"> CSV</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RF02</w:t>
            </w:r>
          </w:p>
        </w:tc>
        <w:tc>
          <w:tcPr>
            <w:tcW w:w="6379" w:type="dxa"/>
          </w:tcPr>
          <w:p w:rsidR="008211DF" w:rsidRPr="009F15CB" w:rsidRDefault="005560AD" w:rsidP="009F15CB">
            <w:pPr>
              <w:jc w:val="left"/>
              <w:rPr>
                <w:sz w:val="20"/>
                <w:szCs w:val="20"/>
              </w:rPr>
            </w:pPr>
            <w:r>
              <w:rPr>
                <w:sz w:val="20"/>
                <w:szCs w:val="20"/>
              </w:rPr>
              <w:t>O sistema</w:t>
            </w:r>
            <w:r w:rsidR="008140C3">
              <w:rPr>
                <w:sz w:val="20"/>
                <w:szCs w:val="20"/>
              </w:rPr>
              <w:t xml:space="preserve"> deve identificar os metadados do arquivo de dados</w:t>
            </w:r>
          </w:p>
        </w:tc>
        <w:tc>
          <w:tcPr>
            <w:tcW w:w="1590" w:type="dxa"/>
          </w:tcPr>
          <w:p w:rsidR="008211DF" w:rsidRPr="009F15CB" w:rsidRDefault="005560AD" w:rsidP="00A07DB5">
            <w:pPr>
              <w:jc w:val="center"/>
              <w:rPr>
                <w:sz w:val="20"/>
                <w:szCs w:val="20"/>
              </w:rPr>
            </w:pPr>
            <w:r>
              <w:rPr>
                <w:sz w:val="20"/>
                <w:szCs w:val="20"/>
              </w:rPr>
              <w:t>UC0</w:t>
            </w:r>
            <w:r w:rsidR="00A07DB5">
              <w:rPr>
                <w:sz w:val="20"/>
                <w:szCs w:val="20"/>
              </w:rPr>
              <w:t>1</w:t>
            </w:r>
          </w:p>
        </w:tc>
      </w:tr>
      <w:tr w:rsidR="008211DF" w:rsidTr="008211DF">
        <w:tc>
          <w:tcPr>
            <w:tcW w:w="1242" w:type="dxa"/>
          </w:tcPr>
          <w:p w:rsidR="008211DF" w:rsidRDefault="008140C3" w:rsidP="009F15CB">
            <w:pPr>
              <w:jc w:val="center"/>
            </w:pPr>
            <w:r>
              <w:t>RF03</w:t>
            </w:r>
          </w:p>
        </w:tc>
        <w:tc>
          <w:tcPr>
            <w:tcW w:w="6379" w:type="dxa"/>
          </w:tcPr>
          <w:p w:rsidR="008211DF" w:rsidRPr="009F15CB"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arquivo de dados</w:t>
            </w:r>
          </w:p>
        </w:tc>
        <w:tc>
          <w:tcPr>
            <w:tcW w:w="1590" w:type="dxa"/>
          </w:tcPr>
          <w:p w:rsidR="008211DF"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RF04</w:t>
            </w:r>
          </w:p>
        </w:tc>
        <w:tc>
          <w:tcPr>
            <w:tcW w:w="6379" w:type="dxa"/>
          </w:tcPr>
          <w:p w:rsidR="005560AD" w:rsidRDefault="005560AD" w:rsidP="009F15CB">
            <w:pPr>
              <w:jc w:val="left"/>
              <w:rPr>
                <w:sz w:val="20"/>
                <w:szCs w:val="20"/>
              </w:rPr>
            </w:pPr>
            <w:r>
              <w:rPr>
                <w:sz w:val="20"/>
                <w:szCs w:val="20"/>
              </w:rPr>
              <w:t xml:space="preserve">O sistema deve permitir que o usuário </w:t>
            </w:r>
            <w:proofErr w:type="gramStart"/>
            <w:r>
              <w:rPr>
                <w:sz w:val="20"/>
                <w:szCs w:val="20"/>
              </w:rPr>
              <w:t>especifique</w:t>
            </w:r>
            <w:proofErr w:type="gramEnd"/>
            <w:r>
              <w:rPr>
                <w:sz w:val="20"/>
                <w:szCs w:val="20"/>
              </w:rPr>
              <w:t xml:space="preserve"> o caminho onde o Dashboard</w:t>
            </w:r>
            <w:bookmarkStart w:id="109" w:name="_GoBack"/>
            <w:bookmarkEnd w:id="109"/>
            <w:r>
              <w:rPr>
                <w:sz w:val="20"/>
                <w:szCs w:val="20"/>
              </w:rPr>
              <w:t xml:space="preserve"> deve ser armazenado</w:t>
            </w:r>
          </w:p>
        </w:tc>
        <w:tc>
          <w:tcPr>
            <w:tcW w:w="1590" w:type="dxa"/>
          </w:tcPr>
          <w:p w:rsidR="005560AD" w:rsidRPr="009F15CB" w:rsidRDefault="005560AD" w:rsidP="009F15CB">
            <w:pPr>
              <w:jc w:val="center"/>
              <w:rPr>
                <w:sz w:val="20"/>
                <w:szCs w:val="20"/>
              </w:rPr>
            </w:pPr>
            <w:r>
              <w:rPr>
                <w:sz w:val="20"/>
                <w:szCs w:val="20"/>
              </w:rPr>
              <w:t>UC01</w:t>
            </w:r>
          </w:p>
        </w:tc>
      </w:tr>
      <w:tr w:rsidR="005560AD" w:rsidTr="008211DF">
        <w:tc>
          <w:tcPr>
            <w:tcW w:w="1242" w:type="dxa"/>
          </w:tcPr>
          <w:p w:rsidR="005560AD" w:rsidRDefault="005560AD" w:rsidP="009F15CB">
            <w:pPr>
              <w:jc w:val="center"/>
            </w:pPr>
            <w:r>
              <w:t>RF05</w:t>
            </w:r>
          </w:p>
        </w:tc>
        <w:tc>
          <w:tcPr>
            <w:tcW w:w="6379" w:type="dxa"/>
          </w:tcPr>
          <w:p w:rsidR="005560AD" w:rsidRDefault="005560AD" w:rsidP="009F15CB">
            <w:pPr>
              <w:jc w:val="left"/>
              <w:rPr>
                <w:sz w:val="20"/>
                <w:szCs w:val="20"/>
              </w:rPr>
            </w:pPr>
            <w:r>
              <w:rPr>
                <w:sz w:val="20"/>
                <w:szCs w:val="20"/>
              </w:rPr>
              <w:t>O sistema deve gerar o Dashboard, compactando toda a estrutura em um arquivo ZIP, no caminho especificado pelo usuário.</w:t>
            </w:r>
          </w:p>
        </w:tc>
        <w:tc>
          <w:tcPr>
            <w:tcW w:w="1590" w:type="dxa"/>
          </w:tcPr>
          <w:p w:rsidR="005560AD" w:rsidRPr="009F15CB" w:rsidRDefault="005560AD" w:rsidP="009F15CB">
            <w:pPr>
              <w:jc w:val="center"/>
              <w:rPr>
                <w:sz w:val="20"/>
                <w:szCs w:val="20"/>
              </w:rPr>
            </w:pPr>
            <w:r>
              <w:rPr>
                <w:sz w:val="20"/>
                <w:szCs w:val="20"/>
              </w:rPr>
              <w:t>UC01</w:t>
            </w:r>
          </w:p>
        </w:tc>
      </w:tr>
    </w:tbl>
    <w:p w:rsidR="008211DF" w:rsidRDefault="004B0AEA" w:rsidP="004B0AEA">
      <w:pPr>
        <w:jc w:val="center"/>
      </w:pPr>
      <w:r>
        <w:t>Quadro 1 – Requisitos Funcionais</w:t>
      </w:r>
    </w:p>
    <w:p w:rsidR="004B0AEA" w:rsidRDefault="004B0AEA" w:rsidP="004B0AEA">
      <w:pPr>
        <w:jc w:val="center"/>
      </w:pPr>
    </w:p>
    <w:tbl>
      <w:tblPr>
        <w:tblStyle w:val="Tabelacomgrade"/>
        <w:tblW w:w="0" w:type="auto"/>
        <w:tblLook w:val="04A0" w:firstRow="1" w:lastRow="0" w:firstColumn="1" w:lastColumn="0" w:noHBand="0" w:noVBand="1"/>
      </w:tblPr>
      <w:tblGrid>
        <w:gridCol w:w="1242"/>
        <w:gridCol w:w="7969"/>
      </w:tblGrid>
      <w:tr w:rsidR="00637456" w:rsidTr="00637456">
        <w:tc>
          <w:tcPr>
            <w:tcW w:w="9211" w:type="dxa"/>
            <w:gridSpan w:val="2"/>
            <w:shd w:val="clear" w:color="auto" w:fill="D9D9D9" w:themeFill="background1" w:themeFillShade="D9"/>
          </w:tcPr>
          <w:p w:rsidR="00637456" w:rsidRPr="00030C7E" w:rsidRDefault="00637456" w:rsidP="00637456">
            <w:pPr>
              <w:jc w:val="center"/>
              <w:rPr>
                <w:b/>
                <w:sz w:val="20"/>
                <w:szCs w:val="20"/>
              </w:rPr>
            </w:pPr>
            <w:r w:rsidRPr="00030C7E">
              <w:rPr>
                <w:b/>
                <w:sz w:val="20"/>
                <w:szCs w:val="20"/>
              </w:rPr>
              <w:t>Requisitos não funcionais</w:t>
            </w:r>
          </w:p>
        </w:tc>
      </w:tr>
      <w:tr w:rsidR="00637456" w:rsidRPr="00637456" w:rsidTr="00637456">
        <w:tc>
          <w:tcPr>
            <w:tcW w:w="1242" w:type="dxa"/>
          </w:tcPr>
          <w:p w:rsidR="00637456" w:rsidRPr="00637456" w:rsidRDefault="00637456" w:rsidP="00637456">
            <w:pPr>
              <w:jc w:val="center"/>
              <w:rPr>
                <w:b/>
                <w:sz w:val="20"/>
              </w:rPr>
            </w:pPr>
            <w:r w:rsidRPr="00637456">
              <w:rPr>
                <w:b/>
                <w:sz w:val="20"/>
              </w:rPr>
              <w:t>Requisito</w:t>
            </w:r>
          </w:p>
        </w:tc>
        <w:tc>
          <w:tcPr>
            <w:tcW w:w="7969" w:type="dxa"/>
          </w:tcPr>
          <w:p w:rsidR="00637456" w:rsidRPr="00637456" w:rsidRDefault="00637456" w:rsidP="00637456">
            <w:pPr>
              <w:jc w:val="center"/>
              <w:rPr>
                <w:b/>
                <w:sz w:val="20"/>
              </w:rPr>
            </w:pPr>
            <w:r w:rsidRPr="00637456">
              <w:rPr>
                <w:b/>
                <w:sz w:val="20"/>
              </w:rPr>
              <w:t>Descrição</w:t>
            </w:r>
          </w:p>
        </w:tc>
      </w:tr>
      <w:tr w:rsidR="00637456" w:rsidTr="00637456">
        <w:tc>
          <w:tcPr>
            <w:tcW w:w="1242" w:type="dxa"/>
          </w:tcPr>
          <w:p w:rsidR="00637456" w:rsidRDefault="00637456" w:rsidP="00637456">
            <w:pPr>
              <w:jc w:val="center"/>
            </w:pPr>
            <w:r>
              <w:t>RNF01</w:t>
            </w:r>
          </w:p>
        </w:tc>
        <w:tc>
          <w:tcPr>
            <w:tcW w:w="7969" w:type="dxa"/>
          </w:tcPr>
          <w:p w:rsidR="00637456" w:rsidRDefault="00637456">
            <w:pPr>
              <w:jc w:val="left"/>
            </w:pPr>
            <w:r>
              <w:t xml:space="preserve">Sistema deve ser desenvolvido em Java </w:t>
            </w:r>
            <w:proofErr w:type="gramStart"/>
            <w:r>
              <w:t>8</w:t>
            </w:r>
            <w:proofErr w:type="gramEnd"/>
            <w:del w:id="110" w:author="glaubergad" w:date="2019-03-04T20:31:00Z">
              <w:r w:rsidDel="00264804">
                <w:delText xml:space="preserve"> SE</w:delText>
              </w:r>
            </w:del>
            <w:r>
              <w:t>.</w:t>
            </w:r>
          </w:p>
        </w:tc>
      </w:tr>
      <w:tr w:rsidR="00637456" w:rsidTr="00637456">
        <w:tc>
          <w:tcPr>
            <w:tcW w:w="1242" w:type="dxa"/>
          </w:tcPr>
          <w:p w:rsidR="00637456" w:rsidRDefault="00637456" w:rsidP="00637456">
            <w:pPr>
              <w:jc w:val="center"/>
            </w:pPr>
            <w:r>
              <w:t>RNF02</w:t>
            </w:r>
          </w:p>
        </w:tc>
        <w:tc>
          <w:tcPr>
            <w:tcW w:w="7969" w:type="dxa"/>
          </w:tcPr>
          <w:p w:rsidR="00637456" w:rsidRDefault="00637456" w:rsidP="00637456">
            <w:pPr>
              <w:jc w:val="left"/>
            </w:pPr>
            <w:r>
              <w:t xml:space="preserve">Sistema deve ter interface gráfica simples e intuitiva, com uso de mouse, tendo todas as informações exibidas com clareza e </w:t>
            </w:r>
            <w:r w:rsidR="0070101E">
              <w:t xml:space="preserve">ter funcionalidades </w:t>
            </w:r>
            <w:r>
              <w:t>acessíveis por botões</w:t>
            </w:r>
            <w:r w:rsidR="0070101E">
              <w:t xml:space="preserve"> e menus</w:t>
            </w:r>
            <w:r>
              <w:t>.</w:t>
            </w:r>
          </w:p>
        </w:tc>
      </w:tr>
      <w:tr w:rsidR="00637456" w:rsidTr="00637456">
        <w:tc>
          <w:tcPr>
            <w:tcW w:w="1242" w:type="dxa"/>
          </w:tcPr>
          <w:p w:rsidR="00637456" w:rsidRDefault="00637456" w:rsidP="00637456">
            <w:pPr>
              <w:jc w:val="center"/>
            </w:pPr>
            <w:r>
              <w:t>RNF03</w:t>
            </w:r>
          </w:p>
        </w:tc>
        <w:tc>
          <w:tcPr>
            <w:tcW w:w="7969" w:type="dxa"/>
          </w:tcPr>
          <w:p w:rsidR="00637456" w:rsidRDefault="00637456" w:rsidP="00637456">
            <w:pPr>
              <w:jc w:val="left"/>
            </w:pPr>
            <w:r>
              <w:t>O desempenho da geração do Dashboard deve ser alto. O tempo de geração do arquivo destino não deve exceder 30 segundos.</w:t>
            </w:r>
          </w:p>
        </w:tc>
      </w:tr>
      <w:tr w:rsidR="00731DA9" w:rsidTr="00637456">
        <w:tc>
          <w:tcPr>
            <w:tcW w:w="1242" w:type="dxa"/>
          </w:tcPr>
          <w:p w:rsidR="00731DA9" w:rsidRDefault="00731DA9" w:rsidP="00637456">
            <w:pPr>
              <w:jc w:val="center"/>
            </w:pPr>
            <w:r>
              <w:t>RNF04</w:t>
            </w:r>
          </w:p>
        </w:tc>
        <w:tc>
          <w:tcPr>
            <w:tcW w:w="7969" w:type="dxa"/>
          </w:tcPr>
          <w:p w:rsidR="00731DA9" w:rsidRDefault="00731DA9" w:rsidP="00637456">
            <w:pPr>
              <w:jc w:val="left"/>
            </w:pPr>
            <w:r>
              <w:t xml:space="preserve">O padrão do arquivo de dados deve ser CSV, com a primeira linha contendo a descrição dos atributos. </w:t>
            </w:r>
          </w:p>
        </w:tc>
      </w:tr>
      <w:tr w:rsidR="00637456" w:rsidTr="00637456">
        <w:tc>
          <w:tcPr>
            <w:tcW w:w="1242" w:type="dxa"/>
          </w:tcPr>
          <w:p w:rsidR="00637456" w:rsidRDefault="00637456" w:rsidP="00637456">
            <w:pPr>
              <w:jc w:val="center"/>
            </w:pPr>
            <w:r>
              <w:t>RNF04</w:t>
            </w:r>
          </w:p>
        </w:tc>
        <w:tc>
          <w:tcPr>
            <w:tcW w:w="7969" w:type="dxa"/>
          </w:tcPr>
          <w:p w:rsidR="00637456" w:rsidRDefault="00637456" w:rsidP="00637456">
            <w:pPr>
              <w:jc w:val="left"/>
            </w:pPr>
            <w:r>
              <w:t xml:space="preserve">A linguagem de </w:t>
            </w:r>
            <w:proofErr w:type="spellStart"/>
            <w:r>
              <w:t>templates</w:t>
            </w:r>
            <w:proofErr w:type="spellEnd"/>
            <w:r>
              <w:t xml:space="preserve"> a ser aplicada será a Apache </w:t>
            </w:r>
            <w:proofErr w:type="spellStart"/>
            <w:proofErr w:type="gramStart"/>
            <w:r>
              <w:t>FreeMarker</w:t>
            </w:r>
            <w:proofErr w:type="spellEnd"/>
            <w:proofErr w:type="gramEnd"/>
            <w:r>
              <w:t>.</w:t>
            </w:r>
          </w:p>
        </w:tc>
      </w:tr>
      <w:tr w:rsidR="00637456" w:rsidTr="00637456">
        <w:tc>
          <w:tcPr>
            <w:tcW w:w="1242" w:type="dxa"/>
          </w:tcPr>
          <w:p w:rsidR="00637456" w:rsidRDefault="00637456" w:rsidP="00637456">
            <w:pPr>
              <w:jc w:val="center"/>
            </w:pPr>
            <w:r>
              <w:t>RNF05</w:t>
            </w:r>
          </w:p>
        </w:tc>
        <w:tc>
          <w:tcPr>
            <w:tcW w:w="7969" w:type="dxa"/>
          </w:tcPr>
          <w:p w:rsidR="00637456" w:rsidRDefault="00637456" w:rsidP="00637456">
            <w:pPr>
              <w:jc w:val="left"/>
            </w:pPr>
            <w:r>
              <w:t xml:space="preserve">O formato de </w:t>
            </w:r>
            <w:r w:rsidR="00731DA9">
              <w:t>compactação do arquivo de saída</w:t>
            </w:r>
            <w:r>
              <w:t xml:space="preserve"> será ZIP.</w:t>
            </w:r>
          </w:p>
        </w:tc>
      </w:tr>
    </w:tbl>
    <w:p w:rsidR="00637456" w:rsidRPr="00AD0249" w:rsidRDefault="004B0AEA" w:rsidP="004B0AEA">
      <w:pPr>
        <w:jc w:val="center"/>
      </w:pPr>
      <w:r>
        <w:t>Quadro 2 – Requisitos Não Funcionais</w:t>
      </w:r>
    </w:p>
    <w:p w:rsidR="00AF2565" w:rsidRDefault="00AF2565" w:rsidP="00E94B09"/>
    <w:p w:rsidR="00E94B09" w:rsidRPr="00E94B09" w:rsidRDefault="00AF2565" w:rsidP="00AF2565">
      <w:pPr>
        <w:pStyle w:val="Ttulo2"/>
      </w:pPr>
      <w:r>
        <w:lastRenderedPageBreak/>
        <w:t>3.4 – Casos de Uso</w:t>
      </w:r>
      <w:r w:rsidR="00E94B09">
        <w:tab/>
      </w:r>
    </w:p>
    <w:p w:rsidR="003538C3" w:rsidRDefault="00AF2565" w:rsidP="00AF2565">
      <w:r>
        <w:t>Na interação com o usuário, a aplicação terá um único caso de uso, como pode ser verificado no diagrama de casos de uso.</w:t>
      </w:r>
    </w:p>
    <w:p w:rsidR="00246861" w:rsidRDefault="00246861" w:rsidP="00AF2565"/>
    <w:p w:rsidR="00AF2565" w:rsidRDefault="00AF2565" w:rsidP="00AF2565">
      <w:pPr>
        <w:jc w:val="center"/>
      </w:pPr>
      <w:r>
        <w:rPr>
          <w:noProof/>
          <w:lang w:eastAsia="pt-BR"/>
        </w:rPr>
        <w:drawing>
          <wp:inline distT="0" distB="0" distL="0" distR="0">
            <wp:extent cx="4510975" cy="23009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rarDashboar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11087" cy="2301047"/>
                    </a:xfrm>
                    <a:prstGeom prst="rect">
                      <a:avLst/>
                    </a:prstGeom>
                  </pic:spPr>
                </pic:pic>
              </a:graphicData>
            </a:graphic>
          </wp:inline>
        </w:drawing>
      </w:r>
    </w:p>
    <w:p w:rsidR="00AF2565" w:rsidRDefault="00AF2565" w:rsidP="00AF2565">
      <w:pPr>
        <w:jc w:val="center"/>
      </w:pPr>
      <w:r>
        <w:t>Figura 1 – Caso de uso UC01</w:t>
      </w:r>
    </w:p>
    <w:p w:rsidR="00AF2565" w:rsidRDefault="00AF2565" w:rsidP="00AF2565"/>
    <w:p w:rsidR="00AF2565" w:rsidRDefault="00AF2565" w:rsidP="00AF2565">
      <w:r>
        <w:t xml:space="preserve">A descrição do caso de uso UC01 </w:t>
      </w:r>
      <w:r w:rsidR="00246861">
        <w:t xml:space="preserve">– </w:t>
      </w:r>
      <w:proofErr w:type="spellStart"/>
      <w:proofErr w:type="gramStart"/>
      <w:r w:rsidR="00246861">
        <w:t>Gerar_Dashboard</w:t>
      </w:r>
      <w:proofErr w:type="spellEnd"/>
      <w:proofErr w:type="gramEnd"/>
      <w:r w:rsidR="00246861">
        <w:t xml:space="preserve"> foi detalhada considerando o processo completo de geração do Dashboard do ponto de vista do usuário da aplicação. Este detalhamento pode ser observado no Quadro </w:t>
      </w:r>
      <w:proofErr w:type="gramStart"/>
      <w:r w:rsidR="00246861">
        <w:t>3</w:t>
      </w:r>
      <w:proofErr w:type="gramEnd"/>
      <w:r w:rsidR="00246861">
        <w:t>.</w:t>
      </w:r>
    </w:p>
    <w:p w:rsidR="00246861" w:rsidRDefault="00246861" w:rsidP="00AF2565"/>
    <w:tbl>
      <w:tblPr>
        <w:tblStyle w:val="Tabelacomgrade"/>
        <w:tblW w:w="0" w:type="auto"/>
        <w:tblLook w:val="04A0" w:firstRow="1" w:lastRow="0" w:firstColumn="1" w:lastColumn="0" w:noHBand="0" w:noVBand="1"/>
      </w:tblPr>
      <w:tblGrid>
        <w:gridCol w:w="2235"/>
        <w:gridCol w:w="6976"/>
      </w:tblGrid>
      <w:tr w:rsidR="00246861" w:rsidTr="00C30F7B">
        <w:tc>
          <w:tcPr>
            <w:tcW w:w="9211" w:type="dxa"/>
            <w:gridSpan w:val="2"/>
            <w:shd w:val="clear" w:color="auto" w:fill="D9D9D9" w:themeFill="background1" w:themeFillShade="D9"/>
          </w:tcPr>
          <w:p w:rsidR="00246861" w:rsidRPr="00246861" w:rsidRDefault="00246861" w:rsidP="00246861">
            <w:pPr>
              <w:jc w:val="left"/>
            </w:pPr>
            <w:r>
              <w:rPr>
                <w:b/>
                <w:sz w:val="20"/>
              </w:rPr>
              <w:t xml:space="preserve">UC01 – Caso de uso </w:t>
            </w:r>
            <w:proofErr w:type="spellStart"/>
            <w:proofErr w:type="gramStart"/>
            <w:r>
              <w:rPr>
                <w:b/>
                <w:sz w:val="20"/>
              </w:rPr>
              <w:t>Gerar_Dashboard</w:t>
            </w:r>
            <w:proofErr w:type="spellEnd"/>
            <w:proofErr w:type="gramEnd"/>
            <w:r>
              <w:rPr>
                <w:b/>
                <w:sz w:val="20"/>
              </w:rPr>
              <w:t>:</w:t>
            </w:r>
            <w:r>
              <w:rPr>
                <w:sz w:val="20"/>
              </w:rPr>
              <w:t xml:space="preserve"> Permite ao usuário especificar o arquivo de dados, os atributos a serem usados como dimensões nos gráficos e o caminho para a geração do arquivo compactado com o Dashboard completo.</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Pré-condições:</w:t>
            </w:r>
          </w:p>
        </w:tc>
        <w:tc>
          <w:tcPr>
            <w:tcW w:w="6976" w:type="dxa"/>
          </w:tcPr>
          <w:p w:rsidR="00246861" w:rsidRDefault="00246861" w:rsidP="00C30F7B">
            <w:pPr>
              <w:jc w:val="left"/>
            </w:pPr>
            <w:r>
              <w:t>Usuário acessa a url do sistema a partir de um navegador compatível com HTML5.</w:t>
            </w:r>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r>
              <w:rPr>
                <w:color w:val="000000" w:themeColor="text1"/>
              </w:rPr>
              <w:t>Cenário Principal:</w:t>
            </w:r>
          </w:p>
        </w:tc>
        <w:tc>
          <w:tcPr>
            <w:tcW w:w="6976" w:type="dxa"/>
          </w:tcPr>
          <w:p w:rsidR="00246861" w:rsidRDefault="00246861" w:rsidP="00246861">
            <w:pPr>
              <w:pStyle w:val="PargrafodaLista"/>
              <w:numPr>
                <w:ilvl w:val="0"/>
                <w:numId w:val="13"/>
              </w:numPr>
              <w:spacing w:line="240" w:lineRule="auto"/>
              <w:ind w:left="357" w:hanging="357"/>
              <w:jc w:val="left"/>
            </w:pPr>
            <w:r w:rsidRPr="00246861">
              <w:t xml:space="preserve">Ao acessar o sistema, o usuário </w:t>
            </w:r>
            <w:r w:rsidR="00A0634E">
              <w:t>informa</w:t>
            </w:r>
            <w:r w:rsidRPr="00246861">
              <w:t xml:space="preserve"> o caminho para o arquivo CSV</w:t>
            </w:r>
            <w:r>
              <w:t>;</w:t>
            </w:r>
          </w:p>
          <w:p w:rsidR="00246861" w:rsidRDefault="00246861" w:rsidP="00246861">
            <w:pPr>
              <w:pStyle w:val="PargrafodaLista"/>
              <w:numPr>
                <w:ilvl w:val="0"/>
                <w:numId w:val="13"/>
              </w:numPr>
              <w:spacing w:line="240" w:lineRule="auto"/>
              <w:ind w:left="357" w:hanging="357"/>
              <w:jc w:val="left"/>
            </w:pPr>
            <w:r>
              <w:t>O sistema apresenta o primeiro gráfico e solicita que sejam indicadas as dimensões, apresentando os atributos obtidos da primeira linha do CSV;</w:t>
            </w:r>
          </w:p>
          <w:p w:rsidR="00246861" w:rsidRDefault="00A0634E" w:rsidP="00246861">
            <w:pPr>
              <w:pStyle w:val="PargrafodaLista"/>
              <w:numPr>
                <w:ilvl w:val="0"/>
                <w:numId w:val="13"/>
              </w:numPr>
              <w:spacing w:line="240" w:lineRule="auto"/>
              <w:ind w:left="357" w:hanging="357"/>
              <w:jc w:val="left"/>
            </w:pPr>
            <w:r>
              <w:t>O sistema segue para a apresentação do segundo gráfico e solicita que sejam indicadas as dimensões, apresentando atributos obtidos do CSV;</w:t>
            </w:r>
          </w:p>
          <w:p w:rsidR="00A0634E" w:rsidRDefault="00A0634E" w:rsidP="00246861">
            <w:pPr>
              <w:pStyle w:val="PargrafodaLista"/>
              <w:numPr>
                <w:ilvl w:val="0"/>
                <w:numId w:val="13"/>
              </w:numPr>
              <w:spacing w:line="240" w:lineRule="auto"/>
              <w:ind w:left="357" w:hanging="357"/>
              <w:jc w:val="left"/>
            </w:pPr>
            <w:r>
              <w:t>O sistema então apresenta o terceiro gráfico, solicitando novamente as dimensões a partir dos atributos obtidos do CSV;</w:t>
            </w:r>
          </w:p>
          <w:p w:rsidR="00A0634E" w:rsidRPr="00246861" w:rsidRDefault="00A0634E" w:rsidP="00A0634E">
            <w:pPr>
              <w:pStyle w:val="PargrafodaLista"/>
              <w:numPr>
                <w:ilvl w:val="0"/>
                <w:numId w:val="13"/>
              </w:numPr>
              <w:spacing w:line="240" w:lineRule="auto"/>
              <w:ind w:left="357" w:hanging="357"/>
              <w:jc w:val="left"/>
            </w:pPr>
            <w:r>
              <w:t>O caso de uso termina no momento em que o usuário faz o download do arquivo ZIP gerado pelo sistema.</w:t>
            </w:r>
          </w:p>
        </w:tc>
      </w:tr>
      <w:tr w:rsidR="00246861" w:rsidDel="00E46F35" w:rsidTr="00246861">
        <w:trPr>
          <w:del w:id="111"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2" w:author="glaubergad" w:date="2019-03-04T20:32:00Z"/>
                <w:color w:val="000000" w:themeColor="text1"/>
              </w:rPr>
            </w:pPr>
            <w:del w:id="113" w:author="glaubergad" w:date="2019-02-23T11:28:00Z">
              <w:r w:rsidRPr="00246861" w:rsidDel="0089750A">
                <w:rPr>
                  <w:color w:val="000000" w:themeColor="text1"/>
                </w:rPr>
                <w:delText>RNF03</w:delText>
              </w:r>
            </w:del>
          </w:p>
        </w:tc>
        <w:tc>
          <w:tcPr>
            <w:tcW w:w="6976" w:type="dxa"/>
          </w:tcPr>
          <w:p w:rsidR="00246861" w:rsidDel="00E46F35" w:rsidRDefault="00246861" w:rsidP="00C30F7B">
            <w:pPr>
              <w:jc w:val="left"/>
              <w:rPr>
                <w:del w:id="114" w:author="glaubergad" w:date="2019-03-04T20:32:00Z"/>
              </w:rPr>
            </w:pPr>
            <w:del w:id="115" w:author="glaubergad" w:date="2019-02-23T11:28:00Z">
              <w:r w:rsidDel="0089750A">
                <w:delText>O desempenho da geração do Dashboard deve ser alto. O tempo de geração do arquivo destino não deve exceder 30 segundos.</w:delText>
              </w:r>
            </w:del>
          </w:p>
        </w:tc>
      </w:tr>
      <w:tr w:rsidR="00246861" w:rsidDel="00E46F35" w:rsidTr="00246861">
        <w:trPr>
          <w:del w:id="116" w:author="glaubergad" w:date="2019-03-04T20:32:00Z"/>
        </w:trPr>
        <w:tc>
          <w:tcPr>
            <w:tcW w:w="2235" w:type="dxa"/>
            <w:shd w:val="clear" w:color="auto" w:fill="D9D9D9" w:themeFill="background1" w:themeFillShade="D9"/>
          </w:tcPr>
          <w:p w:rsidR="00246861" w:rsidRPr="00246861" w:rsidDel="00E46F35" w:rsidRDefault="00246861" w:rsidP="00246861">
            <w:pPr>
              <w:jc w:val="left"/>
              <w:rPr>
                <w:del w:id="117" w:author="glaubergad" w:date="2019-03-04T20:32:00Z"/>
                <w:color w:val="000000" w:themeColor="text1"/>
              </w:rPr>
            </w:pPr>
            <w:del w:id="118" w:author="glaubergad" w:date="2019-02-23T11:28:00Z">
              <w:r w:rsidRPr="00246861" w:rsidDel="0089750A">
                <w:rPr>
                  <w:color w:val="000000" w:themeColor="text1"/>
                </w:rPr>
                <w:delText>RNF04</w:delText>
              </w:r>
            </w:del>
          </w:p>
        </w:tc>
        <w:tc>
          <w:tcPr>
            <w:tcW w:w="6976" w:type="dxa"/>
          </w:tcPr>
          <w:p w:rsidR="00246861" w:rsidDel="00E46F35" w:rsidRDefault="00246861" w:rsidP="00C30F7B">
            <w:pPr>
              <w:jc w:val="left"/>
              <w:rPr>
                <w:del w:id="119" w:author="glaubergad" w:date="2019-03-04T20:32:00Z"/>
              </w:rPr>
            </w:pPr>
            <w:del w:id="120" w:author="glaubergad" w:date="2019-02-23T11:28:00Z">
              <w:r w:rsidDel="0089750A">
                <w:delText xml:space="preserve">O padrão do arquivo de dados deve ser CSV, com a primeira linha contendo a descrição dos atributos. </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1" w:author="glaubergad" w:date="2019-02-23T11:28:00Z">
              <w:r w:rsidRPr="00246861" w:rsidDel="0089750A">
                <w:rPr>
                  <w:color w:val="000000" w:themeColor="text1"/>
                </w:rPr>
                <w:delText>RNF04</w:delText>
              </w:r>
            </w:del>
          </w:p>
        </w:tc>
        <w:tc>
          <w:tcPr>
            <w:tcW w:w="6976" w:type="dxa"/>
          </w:tcPr>
          <w:p w:rsidR="00246861" w:rsidRDefault="00246861" w:rsidP="00C30F7B">
            <w:pPr>
              <w:jc w:val="left"/>
            </w:pPr>
            <w:del w:id="122" w:author="glaubergad" w:date="2019-02-23T11:28:00Z">
              <w:r w:rsidDel="0089750A">
                <w:delText>A linguagem de templates a ser aplicada será a Apache FreeMarker.</w:delText>
              </w:r>
            </w:del>
          </w:p>
        </w:tc>
      </w:tr>
      <w:tr w:rsidR="00246861" w:rsidTr="00246861">
        <w:tc>
          <w:tcPr>
            <w:tcW w:w="2235" w:type="dxa"/>
            <w:shd w:val="clear" w:color="auto" w:fill="D9D9D9" w:themeFill="background1" w:themeFillShade="D9"/>
          </w:tcPr>
          <w:p w:rsidR="00246861" w:rsidRPr="00246861" w:rsidRDefault="00246861" w:rsidP="00246861">
            <w:pPr>
              <w:jc w:val="left"/>
              <w:rPr>
                <w:color w:val="000000" w:themeColor="text1"/>
              </w:rPr>
            </w:pPr>
            <w:del w:id="123" w:author="glaubergad" w:date="2019-02-23T11:28:00Z">
              <w:r w:rsidRPr="00246861" w:rsidDel="0089750A">
                <w:rPr>
                  <w:color w:val="000000" w:themeColor="text1"/>
                </w:rPr>
                <w:delText>RNF05</w:delText>
              </w:r>
            </w:del>
          </w:p>
        </w:tc>
        <w:tc>
          <w:tcPr>
            <w:tcW w:w="6976" w:type="dxa"/>
          </w:tcPr>
          <w:p w:rsidR="00246861" w:rsidRDefault="00246861" w:rsidP="00C30F7B">
            <w:pPr>
              <w:jc w:val="left"/>
            </w:pPr>
            <w:del w:id="124" w:author="glaubergad" w:date="2019-02-23T11:28:00Z">
              <w:r w:rsidDel="0089750A">
                <w:delText>O formato de compactação do arquivo de saída será ZIP.</w:delText>
              </w:r>
            </w:del>
          </w:p>
        </w:tc>
      </w:tr>
    </w:tbl>
    <w:p w:rsidR="00246861" w:rsidRDefault="00246861" w:rsidP="00AF2565"/>
    <w:p w:rsidR="00246861" w:rsidRDefault="00246861" w:rsidP="00AF2565"/>
    <w:p w:rsidR="00246861" w:rsidRPr="003A5E58" w:rsidRDefault="00246861" w:rsidP="00AF2565"/>
    <w:sectPr w:rsidR="00246861" w:rsidRPr="003A5E58" w:rsidSect="004262BF">
      <w:pgSz w:w="11906" w:h="16838" w:code="9"/>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0DCF" w:rsidRDefault="00680DCF" w:rsidP="00A253DA">
      <w:pPr>
        <w:spacing w:line="240" w:lineRule="auto"/>
      </w:pPr>
      <w:r>
        <w:separator/>
      </w:r>
    </w:p>
  </w:endnote>
  <w:endnote w:type="continuationSeparator" w:id="0">
    <w:p w:rsidR="00680DCF" w:rsidRDefault="00680DCF" w:rsidP="00A253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0DCF" w:rsidRDefault="00680DCF" w:rsidP="00A253DA">
      <w:pPr>
        <w:spacing w:line="240" w:lineRule="auto"/>
      </w:pPr>
      <w:r>
        <w:separator/>
      </w:r>
    </w:p>
  </w:footnote>
  <w:footnote w:type="continuationSeparator" w:id="0">
    <w:p w:rsidR="00680DCF" w:rsidRDefault="00680DCF" w:rsidP="00A253D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B0B10"/>
    <w:multiLevelType w:val="hybridMultilevel"/>
    <w:tmpl w:val="4E98A01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028C5949"/>
    <w:multiLevelType w:val="hybridMultilevel"/>
    <w:tmpl w:val="8EFE50BE"/>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054C7769"/>
    <w:multiLevelType w:val="hybridMultilevel"/>
    <w:tmpl w:val="B1B84C0C"/>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108147C"/>
    <w:multiLevelType w:val="multilevel"/>
    <w:tmpl w:val="0416001F"/>
    <w:lvl w:ilvl="0">
      <w:start w:val="1"/>
      <w:numFmt w:val="decimal"/>
      <w:lvlText w:val="%1."/>
      <w:lvlJc w:val="left"/>
      <w:pPr>
        <w:ind w:left="360" w:hanging="360"/>
      </w:pPr>
      <w:rPr>
        <w:rFonts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33443E1"/>
    <w:multiLevelType w:val="hybridMultilevel"/>
    <w:tmpl w:val="BDE456A4"/>
    <w:lvl w:ilvl="0" w:tplc="F10CF908">
      <w:start w:val="1"/>
      <w:numFmt w:val="decimal"/>
      <w:lvlText w:val="%1"/>
      <w:lvlJc w:val="left"/>
      <w:pPr>
        <w:ind w:left="720" w:hanging="360"/>
      </w:pPr>
      <w:rPr>
        <w:rFonts w:ascii="Times New Roman" w:hAnsi="Times New Roman" w:hint="default"/>
        <w:b/>
        <w:i w:val="0"/>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27D0034E"/>
    <w:multiLevelType w:val="hybridMultilevel"/>
    <w:tmpl w:val="05700F00"/>
    <w:lvl w:ilvl="0" w:tplc="BEEAADC6">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nsid w:val="2D572EDD"/>
    <w:multiLevelType w:val="hybridMultilevel"/>
    <w:tmpl w:val="0C02206A"/>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nsid w:val="4CA52D84"/>
    <w:multiLevelType w:val="hybridMultilevel"/>
    <w:tmpl w:val="6FCC8430"/>
    <w:lvl w:ilvl="0" w:tplc="C6343390">
      <w:start w:val="1"/>
      <w:numFmt w:val="decimal"/>
      <w:lvlText w:val="%1)"/>
      <w:lvlJc w:val="left"/>
      <w:pPr>
        <w:ind w:left="393" w:hanging="360"/>
      </w:pPr>
      <w:rPr>
        <w:rFonts w:hint="default"/>
      </w:rPr>
    </w:lvl>
    <w:lvl w:ilvl="1" w:tplc="04160019" w:tentative="1">
      <w:start w:val="1"/>
      <w:numFmt w:val="lowerLetter"/>
      <w:lvlText w:val="%2."/>
      <w:lvlJc w:val="left"/>
      <w:pPr>
        <w:ind w:left="1113" w:hanging="360"/>
      </w:pPr>
    </w:lvl>
    <w:lvl w:ilvl="2" w:tplc="0416001B" w:tentative="1">
      <w:start w:val="1"/>
      <w:numFmt w:val="lowerRoman"/>
      <w:lvlText w:val="%3."/>
      <w:lvlJc w:val="right"/>
      <w:pPr>
        <w:ind w:left="1833" w:hanging="180"/>
      </w:pPr>
    </w:lvl>
    <w:lvl w:ilvl="3" w:tplc="0416000F" w:tentative="1">
      <w:start w:val="1"/>
      <w:numFmt w:val="decimal"/>
      <w:lvlText w:val="%4."/>
      <w:lvlJc w:val="left"/>
      <w:pPr>
        <w:ind w:left="2553" w:hanging="360"/>
      </w:pPr>
    </w:lvl>
    <w:lvl w:ilvl="4" w:tplc="04160019" w:tentative="1">
      <w:start w:val="1"/>
      <w:numFmt w:val="lowerLetter"/>
      <w:lvlText w:val="%5."/>
      <w:lvlJc w:val="left"/>
      <w:pPr>
        <w:ind w:left="3273" w:hanging="360"/>
      </w:pPr>
    </w:lvl>
    <w:lvl w:ilvl="5" w:tplc="0416001B" w:tentative="1">
      <w:start w:val="1"/>
      <w:numFmt w:val="lowerRoman"/>
      <w:lvlText w:val="%6."/>
      <w:lvlJc w:val="right"/>
      <w:pPr>
        <w:ind w:left="3993" w:hanging="180"/>
      </w:pPr>
    </w:lvl>
    <w:lvl w:ilvl="6" w:tplc="0416000F" w:tentative="1">
      <w:start w:val="1"/>
      <w:numFmt w:val="decimal"/>
      <w:lvlText w:val="%7."/>
      <w:lvlJc w:val="left"/>
      <w:pPr>
        <w:ind w:left="4713" w:hanging="360"/>
      </w:pPr>
    </w:lvl>
    <w:lvl w:ilvl="7" w:tplc="04160019" w:tentative="1">
      <w:start w:val="1"/>
      <w:numFmt w:val="lowerLetter"/>
      <w:lvlText w:val="%8."/>
      <w:lvlJc w:val="left"/>
      <w:pPr>
        <w:ind w:left="5433" w:hanging="360"/>
      </w:pPr>
    </w:lvl>
    <w:lvl w:ilvl="8" w:tplc="0416001B" w:tentative="1">
      <w:start w:val="1"/>
      <w:numFmt w:val="lowerRoman"/>
      <w:lvlText w:val="%9."/>
      <w:lvlJc w:val="right"/>
      <w:pPr>
        <w:ind w:left="6153" w:hanging="180"/>
      </w:pPr>
    </w:lvl>
  </w:abstractNum>
  <w:abstractNum w:abstractNumId="8">
    <w:nsid w:val="4FA003ED"/>
    <w:multiLevelType w:val="hybridMultilevel"/>
    <w:tmpl w:val="876A57A8"/>
    <w:lvl w:ilvl="0" w:tplc="04160017">
      <w:start w:val="1"/>
      <w:numFmt w:val="lowerLetter"/>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nsid w:val="5D0D730A"/>
    <w:multiLevelType w:val="multilevel"/>
    <w:tmpl w:val="9992108C"/>
    <w:lvl w:ilvl="0">
      <w:start w:val="1"/>
      <w:numFmt w:val="decimal"/>
      <w:pStyle w:val="Ttulo1"/>
      <w:lvlText w:val="%1"/>
      <w:lvlJc w:val="left"/>
      <w:pPr>
        <w:ind w:left="360" w:hanging="360"/>
      </w:pPr>
      <w:rPr>
        <w:rFonts w:ascii="Arial" w:hAnsi="Arial" w:cs="Arial" w:hint="default"/>
        <w:sz w:val="24"/>
      </w:rPr>
    </w:lvl>
    <w:lvl w:ilvl="1">
      <w:start w:val="1"/>
      <w:numFmt w:val="decimal"/>
      <w:isLgl/>
      <w:lvlText w:val="%1.%2"/>
      <w:lvlJc w:val="left"/>
      <w:pPr>
        <w:ind w:left="-573" w:hanging="420"/>
      </w:pPr>
      <w:rPr>
        <w:rFonts w:hint="default"/>
      </w:rPr>
    </w:lvl>
    <w:lvl w:ilvl="2">
      <w:start w:val="1"/>
      <w:numFmt w:val="decimal"/>
      <w:isLgl/>
      <w:lvlText w:val="%1.%2.%3"/>
      <w:lvlJc w:val="left"/>
      <w:pPr>
        <w:ind w:left="87" w:hanging="720"/>
      </w:pPr>
      <w:rPr>
        <w:rFonts w:hint="default"/>
      </w:rPr>
    </w:lvl>
    <w:lvl w:ilvl="3">
      <w:start w:val="1"/>
      <w:numFmt w:val="decimal"/>
      <w:isLgl/>
      <w:lvlText w:val="%1.%2.%3.%4"/>
      <w:lvlJc w:val="left"/>
      <w:pPr>
        <w:ind w:left="87" w:hanging="720"/>
      </w:pPr>
      <w:rPr>
        <w:rFonts w:hint="default"/>
      </w:rPr>
    </w:lvl>
    <w:lvl w:ilvl="4">
      <w:start w:val="1"/>
      <w:numFmt w:val="decimal"/>
      <w:isLgl/>
      <w:lvlText w:val="%1.%2.%3.%4.%5"/>
      <w:lvlJc w:val="left"/>
      <w:pPr>
        <w:ind w:left="447" w:hanging="1080"/>
      </w:pPr>
      <w:rPr>
        <w:rFonts w:hint="default"/>
      </w:rPr>
    </w:lvl>
    <w:lvl w:ilvl="5">
      <w:start w:val="1"/>
      <w:numFmt w:val="decimal"/>
      <w:isLgl/>
      <w:lvlText w:val="%1.%2.%3.%4.%5.%6"/>
      <w:lvlJc w:val="left"/>
      <w:pPr>
        <w:ind w:left="447" w:hanging="1080"/>
      </w:pPr>
      <w:rPr>
        <w:rFonts w:hint="default"/>
      </w:rPr>
    </w:lvl>
    <w:lvl w:ilvl="6">
      <w:start w:val="1"/>
      <w:numFmt w:val="decimal"/>
      <w:isLgl/>
      <w:lvlText w:val="%1.%2.%3.%4.%5.%6.%7"/>
      <w:lvlJc w:val="left"/>
      <w:pPr>
        <w:ind w:left="807" w:hanging="1440"/>
      </w:pPr>
      <w:rPr>
        <w:rFonts w:hint="default"/>
      </w:rPr>
    </w:lvl>
    <w:lvl w:ilvl="7">
      <w:start w:val="1"/>
      <w:numFmt w:val="decimal"/>
      <w:isLgl/>
      <w:lvlText w:val="%1.%2.%3.%4.%5.%6.%7.%8"/>
      <w:lvlJc w:val="left"/>
      <w:pPr>
        <w:ind w:left="807" w:hanging="1440"/>
      </w:pPr>
      <w:rPr>
        <w:rFonts w:hint="default"/>
      </w:rPr>
    </w:lvl>
    <w:lvl w:ilvl="8">
      <w:start w:val="1"/>
      <w:numFmt w:val="decimal"/>
      <w:isLgl/>
      <w:lvlText w:val="%1.%2.%3.%4.%5.%6.%7.%8.%9"/>
      <w:lvlJc w:val="left"/>
      <w:pPr>
        <w:ind w:left="1167" w:hanging="1800"/>
      </w:pPr>
      <w:rPr>
        <w:rFonts w:hint="default"/>
      </w:rPr>
    </w:lvl>
  </w:abstractNum>
  <w:abstractNum w:abstractNumId="10">
    <w:nsid w:val="7230611B"/>
    <w:multiLevelType w:val="hybridMultilevel"/>
    <w:tmpl w:val="3462E176"/>
    <w:lvl w:ilvl="0" w:tplc="04160017">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76EA3F41"/>
    <w:multiLevelType w:val="multilevel"/>
    <w:tmpl w:val="E990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9"/>
  </w:num>
  <w:num w:numId="3">
    <w:abstractNumId w:val="3"/>
  </w:num>
  <w:num w:numId="4">
    <w:abstractNumId w:val="4"/>
  </w:num>
  <w:num w:numId="5">
    <w:abstractNumId w:val="6"/>
  </w:num>
  <w:num w:numId="6">
    <w:abstractNumId w:val="0"/>
  </w:num>
  <w:num w:numId="7">
    <w:abstractNumId w:val="9"/>
  </w:num>
  <w:num w:numId="8">
    <w:abstractNumId w:val="11"/>
  </w:num>
  <w:num w:numId="9">
    <w:abstractNumId w:val="8"/>
  </w:num>
  <w:num w:numId="10">
    <w:abstractNumId w:val="10"/>
  </w:num>
  <w:num w:numId="11">
    <w:abstractNumId w:val="2"/>
  </w:num>
  <w:num w:numId="12">
    <w:abstractNumId w:val="1"/>
  </w:num>
  <w:num w:numId="13">
    <w:abstractNumId w:val="7"/>
  </w:num>
</w:numbering>
</file>

<file path=word/people.xml><?xml version="1.0" encoding="utf-8"?>
<w15:people xmlns:mc="http://schemas.openxmlformats.org/markup-compatibility/2006" xmlns:w15="http://schemas.microsoft.com/office/word/2012/wordml" mc:Ignorable="w15"/>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proofState w:spelling="clean" w:grammar="clean"/>
  <w:doNotTrackMoves/>
  <w:doNotTrackFormatting/>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251F4F"/>
    <w:rsid w:val="00013555"/>
    <w:rsid w:val="00017328"/>
    <w:rsid w:val="00030C7E"/>
    <w:rsid w:val="00033C28"/>
    <w:rsid w:val="00035B0C"/>
    <w:rsid w:val="00041DBB"/>
    <w:rsid w:val="0005095E"/>
    <w:rsid w:val="000527FF"/>
    <w:rsid w:val="0005301A"/>
    <w:rsid w:val="000535FB"/>
    <w:rsid w:val="00090E95"/>
    <w:rsid w:val="000C5D7F"/>
    <w:rsid w:val="000F350E"/>
    <w:rsid w:val="00107FEB"/>
    <w:rsid w:val="00116872"/>
    <w:rsid w:val="00133D24"/>
    <w:rsid w:val="00141AF0"/>
    <w:rsid w:val="00145C67"/>
    <w:rsid w:val="001573F5"/>
    <w:rsid w:val="00186B49"/>
    <w:rsid w:val="001879BF"/>
    <w:rsid w:val="00190FBF"/>
    <w:rsid w:val="00194846"/>
    <w:rsid w:val="00197402"/>
    <w:rsid w:val="001A5708"/>
    <w:rsid w:val="001B3BA6"/>
    <w:rsid w:val="001B60D5"/>
    <w:rsid w:val="001C22CE"/>
    <w:rsid w:val="001C28F6"/>
    <w:rsid w:val="001D19D8"/>
    <w:rsid w:val="001D5F3C"/>
    <w:rsid w:val="001E2AB8"/>
    <w:rsid w:val="001F445A"/>
    <w:rsid w:val="00206BC6"/>
    <w:rsid w:val="00210984"/>
    <w:rsid w:val="00215658"/>
    <w:rsid w:val="0023139A"/>
    <w:rsid w:val="00231E88"/>
    <w:rsid w:val="00246861"/>
    <w:rsid w:val="002478DD"/>
    <w:rsid w:val="00251F4F"/>
    <w:rsid w:val="00264804"/>
    <w:rsid w:val="00272C91"/>
    <w:rsid w:val="00284134"/>
    <w:rsid w:val="00286749"/>
    <w:rsid w:val="002A1027"/>
    <w:rsid w:val="002A7825"/>
    <w:rsid w:val="002B2829"/>
    <w:rsid w:val="002B7DBB"/>
    <w:rsid w:val="002D483C"/>
    <w:rsid w:val="002E47A8"/>
    <w:rsid w:val="00304AB2"/>
    <w:rsid w:val="00312000"/>
    <w:rsid w:val="003538C3"/>
    <w:rsid w:val="003620C0"/>
    <w:rsid w:val="0036345C"/>
    <w:rsid w:val="0038020C"/>
    <w:rsid w:val="003A5E58"/>
    <w:rsid w:val="003B2E61"/>
    <w:rsid w:val="003B65F4"/>
    <w:rsid w:val="003D0F98"/>
    <w:rsid w:val="00414034"/>
    <w:rsid w:val="00421220"/>
    <w:rsid w:val="00422806"/>
    <w:rsid w:val="004262BF"/>
    <w:rsid w:val="00440F17"/>
    <w:rsid w:val="004742D1"/>
    <w:rsid w:val="00482FD5"/>
    <w:rsid w:val="00494107"/>
    <w:rsid w:val="004A2B95"/>
    <w:rsid w:val="004A67F0"/>
    <w:rsid w:val="004B0AEA"/>
    <w:rsid w:val="004D64D2"/>
    <w:rsid w:val="00506BC7"/>
    <w:rsid w:val="00510BA0"/>
    <w:rsid w:val="00512188"/>
    <w:rsid w:val="00515083"/>
    <w:rsid w:val="0052396E"/>
    <w:rsid w:val="00532B80"/>
    <w:rsid w:val="00542921"/>
    <w:rsid w:val="00555466"/>
    <w:rsid w:val="005560AD"/>
    <w:rsid w:val="00562A7B"/>
    <w:rsid w:val="00564BB9"/>
    <w:rsid w:val="00577E64"/>
    <w:rsid w:val="0058441F"/>
    <w:rsid w:val="00585D7D"/>
    <w:rsid w:val="005B70D0"/>
    <w:rsid w:val="005D1C9C"/>
    <w:rsid w:val="005F1743"/>
    <w:rsid w:val="00617750"/>
    <w:rsid w:val="00632066"/>
    <w:rsid w:val="00637456"/>
    <w:rsid w:val="00666921"/>
    <w:rsid w:val="00673AFF"/>
    <w:rsid w:val="00680DCF"/>
    <w:rsid w:val="00681258"/>
    <w:rsid w:val="0068390C"/>
    <w:rsid w:val="00683CDD"/>
    <w:rsid w:val="006B477E"/>
    <w:rsid w:val="006D2F59"/>
    <w:rsid w:val="006E1E85"/>
    <w:rsid w:val="006E4277"/>
    <w:rsid w:val="0070101E"/>
    <w:rsid w:val="00712C95"/>
    <w:rsid w:val="00727986"/>
    <w:rsid w:val="00731DA9"/>
    <w:rsid w:val="00741997"/>
    <w:rsid w:val="00791DE4"/>
    <w:rsid w:val="007C2F47"/>
    <w:rsid w:val="007C4F51"/>
    <w:rsid w:val="007C6528"/>
    <w:rsid w:val="007D01B9"/>
    <w:rsid w:val="007F0D61"/>
    <w:rsid w:val="00800975"/>
    <w:rsid w:val="00800FD4"/>
    <w:rsid w:val="00813447"/>
    <w:rsid w:val="008140C3"/>
    <w:rsid w:val="008211DF"/>
    <w:rsid w:val="00854F7A"/>
    <w:rsid w:val="0089750A"/>
    <w:rsid w:val="008A5AB8"/>
    <w:rsid w:val="008B0A58"/>
    <w:rsid w:val="008B5485"/>
    <w:rsid w:val="008D2D43"/>
    <w:rsid w:val="008D31BD"/>
    <w:rsid w:val="008D67A1"/>
    <w:rsid w:val="00911472"/>
    <w:rsid w:val="0091342A"/>
    <w:rsid w:val="00923686"/>
    <w:rsid w:val="00927514"/>
    <w:rsid w:val="00930D65"/>
    <w:rsid w:val="00940821"/>
    <w:rsid w:val="0095639C"/>
    <w:rsid w:val="00974654"/>
    <w:rsid w:val="0099743A"/>
    <w:rsid w:val="00997B75"/>
    <w:rsid w:val="009A52F0"/>
    <w:rsid w:val="009A5602"/>
    <w:rsid w:val="009A6CCF"/>
    <w:rsid w:val="009C07DD"/>
    <w:rsid w:val="009D1591"/>
    <w:rsid w:val="009D49E6"/>
    <w:rsid w:val="009E32CC"/>
    <w:rsid w:val="009F15CB"/>
    <w:rsid w:val="00A004B7"/>
    <w:rsid w:val="00A00BDC"/>
    <w:rsid w:val="00A0634E"/>
    <w:rsid w:val="00A07DB5"/>
    <w:rsid w:val="00A14F68"/>
    <w:rsid w:val="00A253DA"/>
    <w:rsid w:val="00A41A6D"/>
    <w:rsid w:val="00A60F00"/>
    <w:rsid w:val="00A61618"/>
    <w:rsid w:val="00A90B67"/>
    <w:rsid w:val="00A92E67"/>
    <w:rsid w:val="00A961C7"/>
    <w:rsid w:val="00AC3440"/>
    <w:rsid w:val="00AC41CB"/>
    <w:rsid w:val="00AD0249"/>
    <w:rsid w:val="00AF2565"/>
    <w:rsid w:val="00AF6828"/>
    <w:rsid w:val="00B15C98"/>
    <w:rsid w:val="00B26CEE"/>
    <w:rsid w:val="00B33797"/>
    <w:rsid w:val="00B50B3C"/>
    <w:rsid w:val="00B66370"/>
    <w:rsid w:val="00B70328"/>
    <w:rsid w:val="00B80B81"/>
    <w:rsid w:val="00B82E89"/>
    <w:rsid w:val="00B9461F"/>
    <w:rsid w:val="00BA30A6"/>
    <w:rsid w:val="00BE0C2E"/>
    <w:rsid w:val="00BF02C4"/>
    <w:rsid w:val="00C13E5E"/>
    <w:rsid w:val="00C44BC1"/>
    <w:rsid w:val="00C85C22"/>
    <w:rsid w:val="00C96C87"/>
    <w:rsid w:val="00CA58D3"/>
    <w:rsid w:val="00CB0B74"/>
    <w:rsid w:val="00CB4EDD"/>
    <w:rsid w:val="00CD6053"/>
    <w:rsid w:val="00CE3589"/>
    <w:rsid w:val="00CE4420"/>
    <w:rsid w:val="00CF51CE"/>
    <w:rsid w:val="00D0465E"/>
    <w:rsid w:val="00D21DD5"/>
    <w:rsid w:val="00D513E9"/>
    <w:rsid w:val="00D674B4"/>
    <w:rsid w:val="00D95695"/>
    <w:rsid w:val="00DC79FB"/>
    <w:rsid w:val="00DD3170"/>
    <w:rsid w:val="00DD7078"/>
    <w:rsid w:val="00DE7325"/>
    <w:rsid w:val="00DF2AFD"/>
    <w:rsid w:val="00E034AB"/>
    <w:rsid w:val="00E36DB8"/>
    <w:rsid w:val="00E46F35"/>
    <w:rsid w:val="00E54112"/>
    <w:rsid w:val="00E60712"/>
    <w:rsid w:val="00E871C8"/>
    <w:rsid w:val="00E94B09"/>
    <w:rsid w:val="00E97668"/>
    <w:rsid w:val="00EB1FA4"/>
    <w:rsid w:val="00EB3E8E"/>
    <w:rsid w:val="00EB6B31"/>
    <w:rsid w:val="00EB6B6C"/>
    <w:rsid w:val="00EC78A7"/>
    <w:rsid w:val="00EF0057"/>
    <w:rsid w:val="00EF3CAA"/>
    <w:rsid w:val="00F13816"/>
    <w:rsid w:val="00F319EF"/>
    <w:rsid w:val="00F67539"/>
    <w:rsid w:val="00F8264A"/>
    <w:rsid w:val="00F84552"/>
    <w:rsid w:val="00F93C30"/>
    <w:rsid w:val="00FB02B1"/>
    <w:rsid w:val="00FB6BCB"/>
    <w:rsid w:val="00FE16F9"/>
    <w:rsid w:val="00FF0FCA"/>
    <w:rsid w:val="01DEF6E8"/>
    <w:rsid w:val="087FAF2D"/>
    <w:rsid w:val="10E6EC3D"/>
    <w:rsid w:val="1784A492"/>
    <w:rsid w:val="2E1437A5"/>
    <w:rsid w:val="42AA1EEF"/>
    <w:rsid w:val="551A19E7"/>
    <w:rsid w:val="583359ED"/>
    <w:rsid w:val="64669F3A"/>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1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6BC6"/>
    <w:pPr>
      <w:spacing w:after="0" w:line="360" w:lineRule="auto"/>
      <w:jc w:val="both"/>
    </w:pPr>
    <w:rPr>
      <w:rFonts w:ascii="Arial" w:hAnsi="Arial"/>
      <w:sz w:val="24"/>
    </w:rPr>
  </w:style>
  <w:style w:type="paragraph" w:styleId="Ttulo1">
    <w:name w:val="heading 1"/>
    <w:basedOn w:val="Normal"/>
    <w:next w:val="Normal"/>
    <w:link w:val="Ttulo1Char"/>
    <w:uiPriority w:val="9"/>
    <w:qFormat/>
    <w:rsid w:val="007C2F47"/>
    <w:pPr>
      <w:keepNext/>
      <w:keepLines/>
      <w:numPr>
        <w:numId w:val="2"/>
      </w:numPr>
      <w:ind w:left="357" w:hanging="357"/>
      <w:outlineLvl w:val="0"/>
    </w:pPr>
    <w:rPr>
      <w:rFonts w:eastAsiaTheme="majorEastAsia" w:cstheme="majorBidi"/>
      <w:b/>
      <w:szCs w:val="32"/>
    </w:rPr>
  </w:style>
  <w:style w:type="paragraph" w:styleId="Ttulo2">
    <w:name w:val="heading 2"/>
    <w:basedOn w:val="Normal"/>
    <w:next w:val="Normal"/>
    <w:link w:val="Ttulo2Char"/>
    <w:uiPriority w:val="9"/>
    <w:unhideWhenUsed/>
    <w:qFormat/>
    <w:rsid w:val="0095639C"/>
    <w:pPr>
      <w:keepNext/>
      <w:keepLines/>
      <w:outlineLvl w:val="1"/>
    </w:pPr>
    <w:rPr>
      <w:rFonts w:eastAsiaTheme="majorEastAsia" w:cstheme="majorBidi"/>
      <w:b/>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lavras-chave">
    <w:name w:val="Palavras-chave"/>
    <w:basedOn w:val="Normal"/>
    <w:uiPriority w:val="99"/>
    <w:rsid w:val="002A1027"/>
    <w:pPr>
      <w:spacing w:after="300"/>
    </w:pPr>
    <w:rPr>
      <w:rFonts w:eastAsia="Times New Roman" w:cs="Times New Roman"/>
      <w:color w:val="000000"/>
      <w:szCs w:val="24"/>
    </w:rPr>
  </w:style>
  <w:style w:type="table" w:styleId="Tabelacomgrade">
    <w:name w:val="Table Grid"/>
    <w:basedOn w:val="Tabelanormal"/>
    <w:uiPriority w:val="59"/>
    <w:rsid w:val="002A102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grafodaLista">
    <w:name w:val="List Paragraph"/>
    <w:basedOn w:val="Normal"/>
    <w:uiPriority w:val="34"/>
    <w:qFormat/>
    <w:rsid w:val="0099743A"/>
    <w:pPr>
      <w:ind w:left="720"/>
      <w:contextualSpacing/>
    </w:pPr>
  </w:style>
  <w:style w:type="character" w:customStyle="1" w:styleId="Ttulo1Char">
    <w:name w:val="Título 1 Char"/>
    <w:basedOn w:val="Fontepargpadro"/>
    <w:link w:val="Ttulo1"/>
    <w:uiPriority w:val="9"/>
    <w:rsid w:val="007C2F47"/>
    <w:rPr>
      <w:rFonts w:ascii="Times New Roman" w:eastAsiaTheme="majorEastAsia" w:hAnsi="Times New Roman" w:cstheme="majorBidi"/>
      <w:b/>
      <w:sz w:val="24"/>
      <w:szCs w:val="32"/>
    </w:rPr>
  </w:style>
  <w:style w:type="paragraph" w:styleId="CabealhodoSumrio">
    <w:name w:val="TOC Heading"/>
    <w:basedOn w:val="Ttulo1"/>
    <w:next w:val="Normal"/>
    <w:uiPriority w:val="39"/>
    <w:unhideWhenUsed/>
    <w:qFormat/>
    <w:rsid w:val="0005095E"/>
    <w:pPr>
      <w:numPr>
        <w:numId w:val="0"/>
      </w:numPr>
      <w:outlineLvl w:val="9"/>
    </w:pPr>
    <w:rPr>
      <w:lang w:eastAsia="pt-BR"/>
    </w:rPr>
  </w:style>
  <w:style w:type="paragraph" w:styleId="Sumrio1">
    <w:name w:val="toc 1"/>
    <w:basedOn w:val="Normal"/>
    <w:next w:val="Normal"/>
    <w:autoRedefine/>
    <w:uiPriority w:val="39"/>
    <w:unhideWhenUsed/>
    <w:qFormat/>
    <w:rsid w:val="00440F17"/>
    <w:pPr>
      <w:tabs>
        <w:tab w:val="left" w:pos="-2268"/>
        <w:tab w:val="left" w:pos="8789"/>
      </w:tabs>
      <w:spacing w:after="100" w:line="240" w:lineRule="auto"/>
      <w:ind w:left="709" w:hanging="709"/>
      <w:jc w:val="left"/>
    </w:pPr>
    <w:rPr>
      <w:noProof/>
    </w:rPr>
  </w:style>
  <w:style w:type="character" w:styleId="Hyperlink">
    <w:name w:val="Hyperlink"/>
    <w:basedOn w:val="Fontepargpadro"/>
    <w:uiPriority w:val="99"/>
    <w:unhideWhenUsed/>
    <w:rsid w:val="0005095E"/>
    <w:rPr>
      <w:color w:val="0563C1" w:themeColor="hyperlink"/>
      <w:u w:val="single"/>
    </w:rPr>
  </w:style>
  <w:style w:type="paragraph" w:styleId="NormalWeb">
    <w:name w:val="Normal (Web)"/>
    <w:basedOn w:val="Normal"/>
    <w:uiPriority w:val="99"/>
    <w:unhideWhenUsed/>
    <w:rsid w:val="008D31BD"/>
    <w:pPr>
      <w:spacing w:before="100" w:beforeAutospacing="1" w:after="100" w:afterAutospacing="1"/>
    </w:pPr>
    <w:rPr>
      <w:rFonts w:eastAsia="Times New Roman" w:cs="Times New Roman"/>
      <w:szCs w:val="24"/>
      <w:lang w:eastAsia="pt-BR"/>
    </w:rPr>
  </w:style>
  <w:style w:type="character" w:styleId="Forte">
    <w:name w:val="Strong"/>
    <w:basedOn w:val="Fontepargpadro"/>
    <w:uiPriority w:val="22"/>
    <w:qFormat/>
    <w:rsid w:val="008D31BD"/>
    <w:rPr>
      <w:b/>
      <w:bCs/>
    </w:rPr>
  </w:style>
  <w:style w:type="paragraph" w:styleId="Subttulo">
    <w:name w:val="Subtitle"/>
    <w:basedOn w:val="Normal"/>
    <w:next w:val="Normal"/>
    <w:link w:val="SubttuloChar"/>
    <w:uiPriority w:val="11"/>
    <w:qFormat/>
    <w:rsid w:val="00D21DD5"/>
    <w:rPr>
      <w:rFonts w:eastAsiaTheme="minorEastAsia"/>
      <w:b/>
      <w:spacing w:val="15"/>
    </w:rPr>
  </w:style>
  <w:style w:type="character" w:customStyle="1" w:styleId="SubttuloChar">
    <w:name w:val="Subtítulo Char"/>
    <w:basedOn w:val="Fontepargpadro"/>
    <w:link w:val="Subttulo"/>
    <w:uiPriority w:val="11"/>
    <w:rsid w:val="00D21DD5"/>
    <w:rPr>
      <w:rFonts w:ascii="Times New Roman" w:eastAsiaTheme="minorEastAsia" w:hAnsi="Times New Roman"/>
      <w:b/>
      <w:spacing w:val="15"/>
      <w:sz w:val="24"/>
    </w:rPr>
  </w:style>
  <w:style w:type="character" w:customStyle="1" w:styleId="Ttulo2Char">
    <w:name w:val="Título 2 Char"/>
    <w:basedOn w:val="Fontepargpadro"/>
    <w:link w:val="Ttulo2"/>
    <w:uiPriority w:val="9"/>
    <w:rsid w:val="0095639C"/>
    <w:rPr>
      <w:rFonts w:ascii="Times New Roman" w:eastAsiaTheme="majorEastAsia" w:hAnsi="Times New Roman" w:cstheme="majorBidi"/>
      <w:b/>
      <w:sz w:val="24"/>
      <w:szCs w:val="26"/>
    </w:rPr>
  </w:style>
  <w:style w:type="paragraph" w:styleId="Sumrio2">
    <w:name w:val="toc 2"/>
    <w:basedOn w:val="Normal"/>
    <w:next w:val="Normal"/>
    <w:autoRedefine/>
    <w:uiPriority w:val="39"/>
    <w:unhideWhenUsed/>
    <w:qFormat/>
    <w:rsid w:val="00312000"/>
    <w:pPr>
      <w:tabs>
        <w:tab w:val="left" w:pos="426"/>
        <w:tab w:val="right" w:leader="dot" w:pos="9061"/>
      </w:tabs>
      <w:spacing w:after="100"/>
    </w:pPr>
  </w:style>
  <w:style w:type="paragraph" w:styleId="Textodebalo">
    <w:name w:val="Balloon Text"/>
    <w:basedOn w:val="Normal"/>
    <w:link w:val="TextodebaloChar"/>
    <w:uiPriority w:val="99"/>
    <w:semiHidden/>
    <w:unhideWhenUsed/>
    <w:rsid w:val="00BE0C2E"/>
    <w:rPr>
      <w:rFonts w:ascii="Tahoma" w:hAnsi="Tahoma" w:cs="Tahoma"/>
      <w:sz w:val="16"/>
      <w:szCs w:val="16"/>
    </w:rPr>
  </w:style>
  <w:style w:type="character" w:customStyle="1" w:styleId="TextodebaloChar">
    <w:name w:val="Texto de balão Char"/>
    <w:basedOn w:val="Fontepargpadro"/>
    <w:link w:val="Textodebalo"/>
    <w:uiPriority w:val="99"/>
    <w:semiHidden/>
    <w:rsid w:val="00BE0C2E"/>
    <w:rPr>
      <w:rFonts w:ascii="Tahoma" w:hAnsi="Tahoma" w:cs="Tahoma"/>
      <w:sz w:val="16"/>
      <w:szCs w:val="16"/>
    </w:rPr>
  </w:style>
  <w:style w:type="character" w:styleId="RefernciaIntensa">
    <w:name w:val="Intense Reference"/>
    <w:basedOn w:val="Fontepargpadro"/>
    <w:uiPriority w:val="32"/>
    <w:qFormat/>
    <w:rsid w:val="00FE16F9"/>
    <w:rPr>
      <w:b/>
      <w:bCs/>
      <w:smallCaps/>
      <w:color w:val="ED7D31" w:themeColor="accent2"/>
      <w:spacing w:val="5"/>
      <w:u w:val="single"/>
    </w:rPr>
  </w:style>
  <w:style w:type="paragraph" w:styleId="Citao">
    <w:name w:val="Quote"/>
    <w:basedOn w:val="Normal"/>
    <w:next w:val="Normal"/>
    <w:link w:val="CitaoChar"/>
    <w:uiPriority w:val="29"/>
    <w:qFormat/>
    <w:rsid w:val="00FE16F9"/>
    <w:pPr>
      <w:spacing w:before="100" w:beforeAutospacing="1" w:line="240" w:lineRule="auto"/>
    </w:pPr>
    <w:rPr>
      <w:iCs/>
      <w:color w:val="000000" w:themeColor="text1"/>
      <w:sz w:val="20"/>
    </w:rPr>
  </w:style>
  <w:style w:type="character" w:customStyle="1" w:styleId="CitaoChar">
    <w:name w:val="Citação Char"/>
    <w:basedOn w:val="Fontepargpadro"/>
    <w:link w:val="Citao"/>
    <w:uiPriority w:val="29"/>
    <w:rsid w:val="00FE16F9"/>
    <w:rPr>
      <w:rFonts w:ascii="Times New Roman" w:hAnsi="Times New Roman"/>
      <w:iCs/>
      <w:color w:val="000000" w:themeColor="text1"/>
      <w:sz w:val="20"/>
    </w:rPr>
  </w:style>
  <w:style w:type="character" w:styleId="nfaseSutil">
    <w:name w:val="Subtle Emphasis"/>
    <w:basedOn w:val="Fontepargpadro"/>
    <w:uiPriority w:val="19"/>
    <w:qFormat/>
    <w:rsid w:val="001B60D5"/>
    <w:rPr>
      <w:i/>
      <w:iCs/>
      <w:color w:val="808080" w:themeColor="text1" w:themeTint="7F"/>
    </w:rPr>
  </w:style>
  <w:style w:type="paragraph" w:customStyle="1" w:styleId="Paragrafo-Artigo">
    <w:name w:val="Paragrafo-Artigo"/>
    <w:basedOn w:val="Normal"/>
    <w:link w:val="Paragrafo-ArtigoChar"/>
    <w:qFormat/>
    <w:rsid w:val="00D0465E"/>
    <w:pPr>
      <w:autoSpaceDE w:val="0"/>
      <w:autoSpaceDN w:val="0"/>
      <w:adjustRightInd w:val="0"/>
      <w:spacing w:line="240" w:lineRule="auto"/>
      <w:ind w:firstLine="431"/>
    </w:pPr>
    <w:rPr>
      <w:rFonts w:eastAsia="Calibri" w:cs="Arial"/>
      <w:szCs w:val="24"/>
    </w:rPr>
  </w:style>
  <w:style w:type="character" w:customStyle="1" w:styleId="Paragrafo-ArtigoChar">
    <w:name w:val="Paragrafo-Artigo Char"/>
    <w:link w:val="Paragrafo-Artigo"/>
    <w:rsid w:val="00D0465E"/>
    <w:rPr>
      <w:rFonts w:ascii="Arial" w:eastAsia="Calibri" w:hAnsi="Arial" w:cs="Arial"/>
      <w:sz w:val="24"/>
      <w:szCs w:val="24"/>
    </w:rPr>
  </w:style>
  <w:style w:type="paragraph" w:styleId="Sumrio3">
    <w:name w:val="toc 3"/>
    <w:basedOn w:val="Normal"/>
    <w:next w:val="Normal"/>
    <w:autoRedefine/>
    <w:uiPriority w:val="39"/>
    <w:semiHidden/>
    <w:unhideWhenUsed/>
    <w:qFormat/>
    <w:rsid w:val="00A61618"/>
    <w:pPr>
      <w:spacing w:after="100" w:line="276" w:lineRule="auto"/>
      <w:ind w:left="440"/>
      <w:jc w:val="left"/>
    </w:pPr>
    <w:rPr>
      <w:rFonts w:asciiTheme="minorHAnsi" w:eastAsiaTheme="minorEastAsia" w:hAnsiTheme="minorHAnsi"/>
      <w:sz w:val="22"/>
      <w:lang w:eastAsia="pt-BR"/>
    </w:rPr>
  </w:style>
  <w:style w:type="paragraph" w:styleId="Textodenotaderodap">
    <w:name w:val="footnote text"/>
    <w:basedOn w:val="Normal"/>
    <w:link w:val="TextodenotaderodapChar"/>
    <w:uiPriority w:val="99"/>
    <w:semiHidden/>
    <w:unhideWhenUsed/>
    <w:rsid w:val="00A253DA"/>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A253DA"/>
    <w:rPr>
      <w:rFonts w:ascii="Times New Roman" w:hAnsi="Times New Roman"/>
      <w:sz w:val="20"/>
      <w:szCs w:val="20"/>
    </w:rPr>
  </w:style>
  <w:style w:type="character" w:styleId="Refdenotaderodap">
    <w:name w:val="footnote reference"/>
    <w:basedOn w:val="Fontepargpadro"/>
    <w:uiPriority w:val="99"/>
    <w:semiHidden/>
    <w:unhideWhenUsed/>
    <w:rsid w:val="00A253DA"/>
    <w:rPr>
      <w:vertAlign w:val="superscript"/>
    </w:rPr>
  </w:style>
  <w:style w:type="paragraph" w:styleId="Reviso">
    <w:name w:val="Revision"/>
    <w:hidden/>
    <w:uiPriority w:val="99"/>
    <w:semiHidden/>
    <w:rsid w:val="003620C0"/>
    <w:pPr>
      <w:spacing w:after="0"/>
    </w:pPr>
    <w:rPr>
      <w:rFonts w:ascii="Times New Roman" w:hAnsi="Times New Roman"/>
      <w:sz w:val="24"/>
    </w:rPr>
  </w:style>
  <w:style w:type="paragraph" w:styleId="SemEspaamento">
    <w:name w:val="No Spacing"/>
    <w:uiPriority w:val="1"/>
    <w:qFormat/>
    <w:rsid w:val="00206BC6"/>
    <w:pPr>
      <w:spacing w:after="0"/>
      <w:jc w:val="both"/>
    </w:pPr>
    <w:rPr>
      <w:rFonts w:ascii="Arial" w:hAnsi="Arial"/>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824808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jpeg"/><Relationship Id="R677dc6eb919c4e9d" Type="http://schemas.microsoft.com/office/2011/relationships/people" Target="peop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977F6C-2693-4940-BB07-42456320D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13</Pages>
  <Words>4577</Words>
  <Characters>24716</Characters>
  <Application>Microsoft Office Word</Application>
  <DocSecurity>0</DocSecurity>
  <Lines>205</Lines>
  <Paragraphs>58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Aluno</dc:creator>
  <cp:lastModifiedBy>Glauber Matteis Gadelha</cp:lastModifiedBy>
  <cp:revision>83</cp:revision>
  <dcterms:created xsi:type="dcterms:W3CDTF">2017-11-17T15:19:00Z</dcterms:created>
  <dcterms:modified xsi:type="dcterms:W3CDTF">2019-07-03T21:28:00Z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http://www.zotero.org/styles/associacao-brasileira-de-normas-tecnicas</vt:lpwstr>
  </property>
  <property fmtid="{D5CDD505-2E9C-101B-9397-08002B2CF9AE}" pid="11" name="Mendeley Recent Style Name 4_1">
    <vt:lpwstr>Associação Brasileira de Normas Técnicas (Portuguese - Brazil)</vt:lpwstr>
  </property>
  <property fmtid="{D5CDD505-2E9C-101B-9397-08002B2CF9AE}" pid="12" name="Mendeley Recent Style Id 5_1">
    <vt:lpwstr>http://www.zotero.org/styles/associacao-brasileira-de-normas-tecnicas-note</vt:lpwstr>
  </property>
  <property fmtid="{D5CDD505-2E9C-101B-9397-08002B2CF9AE}" pid="13" name="Mendeley Recent Style Name 5_1">
    <vt:lpwstr>Associação Brasileira de Normas Técnicas (note, Portuguese - Brazil)</vt:lpwstr>
  </property>
  <property fmtid="{D5CDD505-2E9C-101B-9397-08002B2CF9AE}" pid="14" name="Mendeley Recent Style Id 6_1">
    <vt:lpwstr>http://www.zotero.org/styles/chicago-author-date</vt:lpwstr>
  </property>
  <property fmtid="{D5CDD505-2E9C-101B-9397-08002B2CF9AE}" pid="15" name="Mendeley Recent Style Name 6_1">
    <vt:lpwstr>Chicago Manual of Style 17th edition (author-date)</vt:lpwstr>
  </property>
  <property fmtid="{D5CDD505-2E9C-101B-9397-08002B2CF9AE}" pid="16" name="Mendeley Recent Style Id 7_1">
    <vt:lpwstr>http://www.zotero.org/styles/harvard-cite-them-right</vt:lpwstr>
  </property>
  <property fmtid="{D5CDD505-2E9C-101B-9397-08002B2CF9AE}" pid="17" name="Mendeley Recent Style Name 7_1">
    <vt:lpwstr>Cite Them Right 10th edition - Harvard</vt:lpwstr>
  </property>
  <property fmtid="{D5CDD505-2E9C-101B-9397-08002B2CF9AE}" pid="18" name="Mendeley Recent Style Id 8_1">
    <vt:lpwstr>http://www.zotero.org/styles/ieee</vt:lpwstr>
  </property>
  <property fmtid="{D5CDD505-2E9C-101B-9397-08002B2CF9AE}" pid="19" name="Mendeley Recent Style Name 8_1">
    <vt:lpwstr>IEEE</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y fmtid="{D5CDD505-2E9C-101B-9397-08002B2CF9AE}" pid="22" name="Mendeley Document_1">
    <vt:lpwstr>True</vt:lpwstr>
  </property>
  <property fmtid="{D5CDD505-2E9C-101B-9397-08002B2CF9AE}" pid="23" name="Mendeley Unique User Id_1">
    <vt:lpwstr>e8715fd6-2828-35d4-9e18-9fe6f3d1d65a</vt:lpwstr>
  </property>
  <property fmtid="{D5CDD505-2E9C-101B-9397-08002B2CF9AE}" pid="24" name="Mendeley Citation Style_1">
    <vt:lpwstr>http://www.zotero.org/styles/associacao-brasileira-de-normas-tecnicas</vt:lpwstr>
  </property>
</Properties>
</file>