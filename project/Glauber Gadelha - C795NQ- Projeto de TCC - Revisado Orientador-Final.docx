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SERVIÇO PÚBLICO FEDERAL</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MINISTÉRIO DA EDUCAÇÃO</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 xml:space="preserve">INSTITUTO FEDERAL DE EDUCAÇÃO, CIÊNCIA E TECNOLOGIA DO </w:t>
      </w:r>
      <w:proofErr w:type="gramStart"/>
      <w:r w:rsidRPr="00BE3500">
        <w:rPr>
          <w:rFonts w:ascii="Arial" w:hAnsi="Arial" w:cs="Arial"/>
          <w:b/>
        </w:rPr>
        <w:t>PARÁ</w:t>
      </w:r>
      <w:proofErr w:type="gramEnd"/>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CURSO DE TECNOLOGIA DE ANÁLISE E DESENVOLVIMENTO DE SISTEMAS</w:t>
      </w:r>
    </w:p>
    <w:p w:rsidR="00BE3500" w:rsidRDefault="00BE3500" w:rsidP="00CB2E9F">
      <w:pPr>
        <w:pStyle w:val="NormalWeb"/>
        <w:spacing w:before="0" w:beforeAutospacing="0" w:after="0" w:afterAutospacing="0" w:line="360" w:lineRule="auto"/>
        <w:ind w:firstLine="0"/>
        <w:jc w:val="center"/>
        <w:rPr>
          <w:rFonts w:ascii="Arial" w:hAnsi="Arial" w:cs="Arial"/>
          <w:b/>
        </w:rPr>
      </w:pPr>
    </w:p>
    <w:p w:rsidR="008770D7" w:rsidRDefault="008770D7" w:rsidP="00CB2E9F">
      <w:pPr>
        <w:pStyle w:val="NormalWeb"/>
        <w:spacing w:before="0" w:beforeAutospacing="0" w:after="0" w:afterAutospacing="0" w:line="360" w:lineRule="auto"/>
        <w:ind w:firstLine="0"/>
        <w:jc w:val="center"/>
        <w:rPr>
          <w:rFonts w:ascii="Arial" w:hAnsi="Arial" w:cs="Arial"/>
          <w:sz w:val="32"/>
        </w:rPr>
      </w:pPr>
    </w:p>
    <w:p w:rsidR="00BE3500" w:rsidRDefault="00BE3500" w:rsidP="00CB2E9F">
      <w:pPr>
        <w:pStyle w:val="NormalWeb"/>
        <w:spacing w:before="0" w:beforeAutospacing="0" w:after="0" w:afterAutospacing="0" w:line="360" w:lineRule="auto"/>
        <w:ind w:firstLine="0"/>
        <w:jc w:val="center"/>
        <w:rPr>
          <w:rFonts w:ascii="Arial" w:hAnsi="Arial" w:cs="Arial"/>
          <w:sz w:val="32"/>
        </w:rPr>
      </w:pPr>
    </w:p>
    <w:p w:rsidR="00A33CB5" w:rsidRPr="00F06B70" w:rsidRDefault="00A33CB5" w:rsidP="00CB2E9F">
      <w:pPr>
        <w:pStyle w:val="NormalWeb"/>
        <w:spacing w:before="0" w:beforeAutospacing="0" w:after="0" w:afterAutospacing="0" w:line="360" w:lineRule="auto"/>
        <w:ind w:firstLine="0"/>
        <w:jc w:val="center"/>
        <w:rPr>
          <w:rFonts w:ascii="Arial" w:hAnsi="Arial" w:cs="Arial"/>
          <w:sz w:val="32"/>
        </w:rPr>
      </w:pPr>
    </w:p>
    <w:p w:rsidR="00250646" w:rsidRPr="00376980" w:rsidRDefault="00F32B8C" w:rsidP="00250646">
      <w:pPr>
        <w:pStyle w:val="NormalWeb"/>
        <w:spacing w:before="0" w:beforeAutospacing="0" w:after="0" w:afterAutospacing="0" w:line="360" w:lineRule="auto"/>
        <w:ind w:firstLine="0"/>
        <w:jc w:val="center"/>
        <w:rPr>
          <w:rFonts w:ascii="Arial" w:hAnsi="Arial" w:cs="Arial"/>
          <w:b/>
        </w:rPr>
      </w:pPr>
      <w:r>
        <w:rPr>
          <w:rFonts w:ascii="Arial" w:hAnsi="Arial" w:cs="Arial"/>
          <w:b/>
        </w:rPr>
        <w:t>GLAUBER MATTEIS GADELHA</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p>
    <w:p w:rsidR="008770D7" w:rsidRPr="00F06B70" w:rsidRDefault="008770D7" w:rsidP="00CB2E9F">
      <w:pPr>
        <w:pStyle w:val="NormalWeb"/>
        <w:spacing w:before="0" w:beforeAutospacing="0" w:after="0" w:afterAutospacing="0" w:line="360" w:lineRule="auto"/>
        <w:ind w:firstLine="0"/>
        <w:jc w:val="center"/>
        <w:rPr>
          <w:rFonts w:ascii="Arial" w:hAnsi="Arial" w:cs="Arial"/>
          <w:sz w:val="32"/>
        </w:rPr>
      </w:pPr>
    </w:p>
    <w:p w:rsidR="00522374" w:rsidRDefault="00F32B8C" w:rsidP="00F32B8C">
      <w:pPr>
        <w:pStyle w:val="NormalWeb"/>
        <w:spacing w:before="0" w:beforeAutospacing="0" w:after="0" w:afterAutospacing="0" w:line="360" w:lineRule="auto"/>
        <w:ind w:firstLine="0"/>
        <w:jc w:val="center"/>
        <w:rPr>
          <w:rFonts w:ascii="Arial" w:hAnsi="Arial" w:cs="Arial"/>
          <w:sz w:val="32"/>
        </w:rPr>
      </w:pPr>
      <w:r>
        <w:rPr>
          <w:rFonts w:ascii="Arial" w:hAnsi="Arial" w:cs="Arial"/>
          <w:sz w:val="32"/>
        </w:rPr>
        <w:t>PRÉ-PROJETO DE TRABALHO DE CONCLUSÃO DE CURSO</w:t>
      </w:r>
    </w:p>
    <w:p w:rsidR="00AD677F" w:rsidRPr="00DE3A1A" w:rsidRDefault="00F32B8C" w:rsidP="00CB2E9F">
      <w:pPr>
        <w:pStyle w:val="NormalWeb"/>
        <w:spacing w:before="0" w:beforeAutospacing="0" w:after="0" w:afterAutospacing="0" w:line="360" w:lineRule="auto"/>
        <w:ind w:firstLine="0"/>
        <w:jc w:val="center"/>
        <w:rPr>
          <w:rFonts w:ascii="Arial" w:hAnsi="Arial" w:cs="Arial"/>
          <w:b/>
          <w:color w:val="000000"/>
        </w:rPr>
      </w:pPr>
      <w:r>
        <w:rPr>
          <w:rFonts w:ascii="Arial" w:hAnsi="Arial" w:cs="Arial"/>
          <w:sz w:val="32"/>
        </w:rPr>
        <w:t>GERAÇÃO DE CÓDIGO FONTE BASEADA EM TEMPLATES PARA APRESENTAÇÃO DE DADOS EM FORMATO GRÁFICO</w:t>
      </w:r>
    </w:p>
    <w:p w:rsidR="00522374" w:rsidRDefault="00522374" w:rsidP="00CB2E9F">
      <w:pPr>
        <w:pStyle w:val="NormalWeb"/>
        <w:spacing w:before="0" w:beforeAutospacing="0" w:after="0" w:afterAutospacing="0" w:line="360" w:lineRule="auto"/>
        <w:ind w:firstLine="0"/>
        <w:rPr>
          <w:rFonts w:ascii="Arial" w:hAnsi="Arial" w:cs="Arial"/>
          <w:b/>
        </w:rPr>
      </w:pPr>
    </w:p>
    <w:p w:rsidR="00D41F49" w:rsidRDefault="00D41F49" w:rsidP="00CB2E9F">
      <w:pPr>
        <w:pStyle w:val="NormalWeb"/>
        <w:spacing w:before="0" w:beforeAutospacing="0" w:after="0" w:afterAutospacing="0" w:line="360" w:lineRule="auto"/>
        <w:ind w:firstLine="0"/>
        <w:rPr>
          <w:rFonts w:ascii="Arial" w:hAnsi="Arial" w:cs="Arial"/>
          <w:b/>
        </w:rPr>
      </w:pPr>
    </w:p>
    <w:p w:rsidR="00E93EC4" w:rsidRPr="00F06B70" w:rsidRDefault="00E93EC4" w:rsidP="00CB2E9F">
      <w:pPr>
        <w:pStyle w:val="NormalWeb"/>
        <w:spacing w:before="0" w:beforeAutospacing="0" w:after="0" w:afterAutospacing="0" w:line="360" w:lineRule="auto"/>
        <w:ind w:firstLine="0"/>
        <w:rPr>
          <w:rFonts w:ascii="Arial" w:hAnsi="Arial" w:cs="Arial"/>
          <w:b/>
        </w:rPr>
      </w:pPr>
    </w:p>
    <w:p w:rsidR="008770D7" w:rsidRPr="00AC025A" w:rsidRDefault="008770D7" w:rsidP="00CB2E9F">
      <w:pPr>
        <w:pStyle w:val="NormalWeb"/>
        <w:tabs>
          <w:tab w:val="left" w:pos="1701"/>
        </w:tabs>
        <w:spacing w:before="0" w:beforeAutospacing="0" w:after="0" w:afterAutospacing="0" w:line="360" w:lineRule="auto"/>
        <w:ind w:firstLine="0"/>
        <w:jc w:val="center"/>
        <w:rPr>
          <w:rFonts w:ascii="Arial" w:hAnsi="Arial" w:cs="Arial"/>
          <w:color w:val="FFFFFF"/>
        </w:rPr>
      </w:pPr>
      <w:r w:rsidRPr="00AC025A">
        <w:rPr>
          <w:rFonts w:ascii="Arial" w:hAnsi="Arial" w:cs="Arial"/>
          <w:color w:val="FFFFFF"/>
        </w:rPr>
        <w:t>XXX</w:t>
      </w:r>
    </w:p>
    <w:p w:rsidR="00613491" w:rsidRPr="00F06B70" w:rsidRDefault="00613491" w:rsidP="00CB2E9F">
      <w:pPr>
        <w:pStyle w:val="NormalWeb"/>
        <w:spacing w:before="0" w:beforeAutospacing="0" w:after="0" w:afterAutospacing="0" w:line="360" w:lineRule="auto"/>
        <w:ind w:firstLine="0"/>
        <w:jc w:val="center"/>
        <w:rPr>
          <w:rFonts w:ascii="Arial" w:hAnsi="Arial" w:cs="Arial"/>
        </w:rPr>
      </w:pPr>
    </w:p>
    <w:p w:rsidR="003F33B7" w:rsidRDefault="003F33B7" w:rsidP="00CB2E9F">
      <w:pPr>
        <w:pStyle w:val="NormalWeb"/>
        <w:spacing w:before="0" w:beforeAutospacing="0" w:after="0" w:afterAutospacing="0" w:line="360" w:lineRule="auto"/>
        <w:ind w:firstLine="0"/>
        <w:jc w:val="center"/>
        <w:rPr>
          <w:rFonts w:ascii="Arial" w:hAnsi="Arial" w:cs="Arial"/>
        </w:rPr>
      </w:pPr>
    </w:p>
    <w:p w:rsidR="00CB2E9F" w:rsidRDefault="00CB2E9F" w:rsidP="00CB2E9F">
      <w:pPr>
        <w:pStyle w:val="NormalWeb"/>
        <w:spacing w:before="0" w:beforeAutospacing="0" w:after="0" w:afterAutospacing="0" w:line="360" w:lineRule="auto"/>
        <w:ind w:firstLine="0"/>
        <w:jc w:val="center"/>
        <w:rPr>
          <w:rFonts w:ascii="Arial" w:hAnsi="Arial" w:cs="Arial"/>
        </w:rPr>
      </w:pPr>
    </w:p>
    <w:p w:rsidR="00CB2E9F" w:rsidRPr="00F06B70" w:rsidRDefault="00CB2E9F" w:rsidP="00CB2E9F">
      <w:pPr>
        <w:pStyle w:val="NormalWeb"/>
        <w:spacing w:before="0" w:beforeAutospacing="0" w:after="0" w:afterAutospacing="0" w:line="360" w:lineRule="auto"/>
        <w:ind w:firstLine="0"/>
        <w:jc w:val="center"/>
        <w:rPr>
          <w:rFonts w:ascii="Arial" w:hAnsi="Arial" w:cs="Arial"/>
        </w:rPr>
      </w:pPr>
    </w:p>
    <w:p w:rsidR="003F33B7" w:rsidRPr="00F06B70" w:rsidRDefault="003F33B7" w:rsidP="00CB2E9F">
      <w:pPr>
        <w:pStyle w:val="NormalWeb"/>
        <w:spacing w:before="0" w:beforeAutospacing="0" w:after="0" w:afterAutospacing="0" w:line="360" w:lineRule="auto"/>
        <w:ind w:firstLine="0"/>
        <w:jc w:val="center"/>
        <w:rPr>
          <w:rFonts w:ascii="Arial" w:hAnsi="Arial" w:cs="Arial"/>
        </w:rPr>
      </w:pPr>
    </w:p>
    <w:p w:rsidR="008770D7" w:rsidRDefault="008770D7" w:rsidP="00CB2E9F">
      <w:pPr>
        <w:pStyle w:val="NormalWeb"/>
        <w:spacing w:before="0" w:beforeAutospacing="0" w:after="0" w:afterAutospacing="0" w:line="360" w:lineRule="auto"/>
        <w:ind w:firstLine="0"/>
        <w:jc w:val="center"/>
        <w:rPr>
          <w:rFonts w:ascii="Arial" w:hAnsi="Arial" w:cs="Arial"/>
        </w:rPr>
      </w:pPr>
    </w:p>
    <w:p w:rsidR="00F06B70" w:rsidRPr="00F06B70" w:rsidRDefault="00F06B70" w:rsidP="008770D7">
      <w:pPr>
        <w:pStyle w:val="NormalWeb"/>
        <w:spacing w:before="0" w:beforeAutospacing="0" w:after="0" w:afterAutospacing="0" w:line="360" w:lineRule="auto"/>
        <w:jc w:val="center"/>
        <w:rPr>
          <w:rFonts w:ascii="Arial" w:hAnsi="Arial" w:cs="Arial"/>
        </w:rPr>
      </w:pPr>
    </w:p>
    <w:p w:rsidR="008770D7" w:rsidRPr="00F06B70" w:rsidRDefault="008770D7" w:rsidP="008770D7">
      <w:pPr>
        <w:pStyle w:val="NormalWeb"/>
        <w:spacing w:before="0" w:beforeAutospacing="0" w:after="0" w:afterAutospacing="0" w:line="360" w:lineRule="auto"/>
        <w:jc w:val="center"/>
        <w:rPr>
          <w:rFonts w:ascii="Arial" w:hAnsi="Arial" w:cs="Arial"/>
        </w:rPr>
      </w:pPr>
    </w:p>
    <w:p w:rsidR="008770D7" w:rsidRPr="00376980" w:rsidRDefault="00025DEE" w:rsidP="00CB2E9F">
      <w:pPr>
        <w:pStyle w:val="NormalWeb"/>
        <w:spacing w:before="0" w:beforeAutospacing="0" w:after="0" w:afterAutospacing="0" w:line="360" w:lineRule="auto"/>
        <w:ind w:firstLine="0"/>
        <w:jc w:val="center"/>
        <w:rPr>
          <w:rFonts w:ascii="Arial" w:hAnsi="Arial" w:cs="Arial"/>
          <w:b/>
        </w:rPr>
      </w:pPr>
      <w:r w:rsidRPr="00376980">
        <w:rPr>
          <w:rFonts w:ascii="Arial" w:hAnsi="Arial" w:cs="Arial"/>
          <w:b/>
        </w:rPr>
        <w:t>Belém - PA</w:t>
      </w:r>
    </w:p>
    <w:p w:rsidR="00025DEE" w:rsidRPr="00376980" w:rsidRDefault="004F0E2B" w:rsidP="00CB2E9F">
      <w:pPr>
        <w:pStyle w:val="NormalWeb"/>
        <w:spacing w:before="0" w:beforeAutospacing="0" w:after="0" w:afterAutospacing="0" w:line="360" w:lineRule="auto"/>
        <w:ind w:firstLine="0"/>
        <w:jc w:val="center"/>
        <w:rPr>
          <w:rFonts w:ascii="Arial" w:hAnsi="Arial" w:cs="Arial"/>
          <w:b/>
        </w:rPr>
      </w:pPr>
      <w:r w:rsidRPr="00376980">
        <w:rPr>
          <w:rFonts w:ascii="Arial" w:hAnsi="Arial" w:cs="Arial"/>
          <w:b/>
        </w:rPr>
        <w:t>201</w:t>
      </w:r>
      <w:r w:rsidR="00250646">
        <w:rPr>
          <w:rFonts w:ascii="Arial" w:hAnsi="Arial" w:cs="Arial"/>
          <w:b/>
        </w:rPr>
        <w:t>8</w:t>
      </w:r>
    </w:p>
    <w:p w:rsidR="00BE3500" w:rsidRPr="00BE3500" w:rsidRDefault="00025DEE" w:rsidP="00CB2E9F">
      <w:pPr>
        <w:pStyle w:val="NormalWeb"/>
        <w:spacing w:before="0" w:beforeAutospacing="0" w:after="0" w:afterAutospacing="0" w:line="360" w:lineRule="auto"/>
        <w:ind w:firstLine="0"/>
        <w:jc w:val="center"/>
        <w:rPr>
          <w:rFonts w:ascii="Arial" w:hAnsi="Arial" w:cs="Arial"/>
          <w:b/>
        </w:rPr>
      </w:pPr>
      <w:r w:rsidRPr="00F06B70">
        <w:rPr>
          <w:rFonts w:ascii="Arial" w:hAnsi="Arial" w:cs="Arial"/>
          <w:b/>
        </w:rPr>
        <w:br w:type="page"/>
      </w:r>
      <w:r w:rsidR="0022518D">
        <w:rPr>
          <w:b/>
          <w:noProof/>
        </w:rPr>
        <w:lastRenderedPageBreak/>
        <mc:AlternateContent>
          <mc:Choice Requires="wps">
            <w:drawing>
              <wp:anchor distT="0" distB="0" distL="114300" distR="114300" simplePos="0" relativeHeight="251657728" behindDoc="0" locked="0" layoutInCell="1" allowOverlap="1">
                <wp:simplePos x="0" y="0"/>
                <wp:positionH relativeFrom="column">
                  <wp:posOffset>5251450</wp:posOffset>
                </wp:positionH>
                <wp:positionV relativeFrom="paragraph">
                  <wp:posOffset>-1903095</wp:posOffset>
                </wp:positionV>
                <wp:extent cx="609600" cy="426720"/>
                <wp:effectExtent l="0" t="0" r="0" b="0"/>
                <wp:wrapNone/>
                <wp:docPr id="1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26720"/>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413.5pt;margin-top:-149.85pt;width:48pt;height:3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" stroked="f"/>
            </w:pict>
          </mc:Fallback>
        </mc:AlternateContent>
      </w:r>
      <w:r w:rsidR="00BE3500" w:rsidRPr="00BE3500">
        <w:rPr>
          <w:rFonts w:ascii="Arial" w:hAnsi="Arial" w:cs="Arial"/>
          <w:b/>
        </w:rPr>
        <w:t>SERVIÇO PÚBLICO FEDERAL</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MINISTÉRIO DA EDUCAÇÃO</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 xml:space="preserve">INSTITUTO FEDERAL DE EDUCAÇÃO, CIÊNCIA E TECNOLOGIA DO </w:t>
      </w:r>
      <w:proofErr w:type="gramStart"/>
      <w:r w:rsidRPr="00BE3500">
        <w:rPr>
          <w:rFonts w:ascii="Arial" w:hAnsi="Arial" w:cs="Arial"/>
          <w:b/>
        </w:rPr>
        <w:t>PARÁ</w:t>
      </w:r>
      <w:proofErr w:type="gramEnd"/>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CURSO DE TECNOLOGIA DE ANÁLISE E DESENVOLVIMENTO DE SISTEMAS</w:t>
      </w:r>
    </w:p>
    <w:p w:rsidR="00F06B70" w:rsidRDefault="00F06B70" w:rsidP="00CB2E9F">
      <w:pPr>
        <w:pStyle w:val="NormalWeb"/>
        <w:spacing w:before="0" w:beforeAutospacing="0" w:after="0" w:afterAutospacing="0" w:line="360" w:lineRule="auto"/>
        <w:ind w:firstLine="0"/>
        <w:jc w:val="center"/>
        <w:rPr>
          <w:rFonts w:ascii="Arial" w:hAnsi="Arial" w:cs="Arial"/>
          <w:sz w:val="32"/>
        </w:rPr>
      </w:pPr>
    </w:p>
    <w:p w:rsidR="00BE3500" w:rsidRDefault="00BE3500" w:rsidP="00CB2E9F">
      <w:pPr>
        <w:pStyle w:val="NormalWeb"/>
        <w:spacing w:before="0" w:beforeAutospacing="0" w:after="0" w:afterAutospacing="0" w:line="360" w:lineRule="auto"/>
        <w:ind w:firstLine="0"/>
        <w:jc w:val="center"/>
        <w:rPr>
          <w:rFonts w:ascii="Arial" w:hAnsi="Arial" w:cs="Arial"/>
          <w:sz w:val="32"/>
        </w:rPr>
      </w:pPr>
    </w:p>
    <w:p w:rsidR="00A33CB5" w:rsidRPr="00F06B70" w:rsidRDefault="00A33CB5" w:rsidP="00CB2E9F">
      <w:pPr>
        <w:pStyle w:val="NormalWeb"/>
        <w:spacing w:before="0" w:beforeAutospacing="0" w:after="0" w:afterAutospacing="0" w:line="360" w:lineRule="auto"/>
        <w:ind w:firstLine="0"/>
        <w:jc w:val="center"/>
        <w:rPr>
          <w:rFonts w:ascii="Arial" w:hAnsi="Arial" w:cs="Arial"/>
          <w:sz w:val="32"/>
        </w:rPr>
      </w:pPr>
    </w:p>
    <w:p w:rsidR="00F32B8C" w:rsidRPr="00F06B70" w:rsidRDefault="00F32B8C" w:rsidP="00F32B8C">
      <w:pPr>
        <w:pStyle w:val="NormalWeb"/>
        <w:spacing w:before="0" w:beforeAutospacing="0" w:after="0" w:afterAutospacing="0" w:line="360" w:lineRule="auto"/>
        <w:ind w:firstLine="0"/>
        <w:jc w:val="center"/>
        <w:rPr>
          <w:rFonts w:ascii="Arial" w:hAnsi="Arial" w:cs="Arial"/>
          <w:sz w:val="32"/>
        </w:rPr>
      </w:pPr>
    </w:p>
    <w:p w:rsidR="00F32B8C" w:rsidRPr="00376980" w:rsidRDefault="00F32B8C" w:rsidP="00F32B8C">
      <w:pPr>
        <w:pStyle w:val="NormalWeb"/>
        <w:spacing w:before="0" w:beforeAutospacing="0" w:after="0" w:afterAutospacing="0" w:line="360" w:lineRule="auto"/>
        <w:ind w:firstLine="0"/>
        <w:jc w:val="center"/>
        <w:rPr>
          <w:rFonts w:ascii="Arial" w:hAnsi="Arial" w:cs="Arial"/>
          <w:b/>
        </w:rPr>
      </w:pPr>
      <w:r>
        <w:rPr>
          <w:rFonts w:ascii="Arial" w:hAnsi="Arial" w:cs="Arial"/>
          <w:b/>
        </w:rPr>
        <w:t>GLAUBER MATTEIS GADELHA</w:t>
      </w:r>
    </w:p>
    <w:p w:rsidR="00F32B8C" w:rsidRPr="00BE3500" w:rsidRDefault="00F32B8C" w:rsidP="00F32B8C">
      <w:pPr>
        <w:pStyle w:val="NormalWeb"/>
        <w:spacing w:before="0" w:beforeAutospacing="0" w:after="0" w:afterAutospacing="0" w:line="360" w:lineRule="auto"/>
        <w:ind w:firstLine="0"/>
        <w:jc w:val="center"/>
        <w:rPr>
          <w:rFonts w:ascii="Arial" w:hAnsi="Arial" w:cs="Arial"/>
          <w:b/>
        </w:rPr>
      </w:pPr>
    </w:p>
    <w:p w:rsidR="00F32B8C" w:rsidRPr="00F06B70" w:rsidRDefault="00F32B8C" w:rsidP="00F32B8C">
      <w:pPr>
        <w:pStyle w:val="NormalWeb"/>
        <w:spacing w:before="0" w:beforeAutospacing="0" w:after="0" w:afterAutospacing="0" w:line="360" w:lineRule="auto"/>
        <w:ind w:firstLine="0"/>
        <w:jc w:val="center"/>
        <w:rPr>
          <w:rFonts w:ascii="Arial" w:hAnsi="Arial" w:cs="Arial"/>
          <w:sz w:val="32"/>
        </w:rPr>
      </w:pPr>
    </w:p>
    <w:p w:rsidR="00F32B8C" w:rsidRDefault="00F32B8C" w:rsidP="00F32B8C">
      <w:pPr>
        <w:pStyle w:val="NormalWeb"/>
        <w:spacing w:before="0" w:beforeAutospacing="0" w:after="0" w:afterAutospacing="0" w:line="360" w:lineRule="auto"/>
        <w:ind w:firstLine="0"/>
        <w:jc w:val="center"/>
        <w:rPr>
          <w:rFonts w:ascii="Arial" w:hAnsi="Arial" w:cs="Arial"/>
          <w:sz w:val="32"/>
        </w:rPr>
      </w:pPr>
      <w:r>
        <w:rPr>
          <w:rFonts w:ascii="Arial" w:hAnsi="Arial" w:cs="Arial"/>
          <w:sz w:val="32"/>
        </w:rPr>
        <w:t>PRÉ-PROJETO DE TRABALHO DE CONCLUSÃO DE CURSO</w:t>
      </w:r>
    </w:p>
    <w:p w:rsidR="00F32B8C" w:rsidRPr="00DE3A1A" w:rsidRDefault="00F32B8C" w:rsidP="00F32B8C">
      <w:pPr>
        <w:pStyle w:val="NormalWeb"/>
        <w:spacing w:before="0" w:beforeAutospacing="0" w:after="0" w:afterAutospacing="0" w:line="360" w:lineRule="auto"/>
        <w:ind w:firstLine="0"/>
        <w:jc w:val="center"/>
        <w:rPr>
          <w:rFonts w:ascii="Arial" w:hAnsi="Arial" w:cs="Arial"/>
          <w:b/>
          <w:color w:val="000000"/>
        </w:rPr>
      </w:pPr>
      <w:r>
        <w:rPr>
          <w:rFonts w:ascii="Arial" w:hAnsi="Arial" w:cs="Arial"/>
          <w:sz w:val="32"/>
        </w:rPr>
        <w:t>GERAÇÃO DE CÓDIGO FONTE BASEADA EM TEMPLATES PARA APRESENTAÇÃO DE DADOS EM FORMATO GRÁFICO</w:t>
      </w:r>
    </w:p>
    <w:p w:rsidR="00F32B8C" w:rsidRDefault="00F32B8C" w:rsidP="00F32B8C">
      <w:pPr>
        <w:pStyle w:val="NormalWeb"/>
        <w:spacing w:before="0" w:beforeAutospacing="0" w:after="0" w:afterAutospacing="0" w:line="360" w:lineRule="auto"/>
        <w:ind w:firstLine="0"/>
        <w:rPr>
          <w:rFonts w:ascii="Arial" w:hAnsi="Arial" w:cs="Arial"/>
          <w:b/>
        </w:rPr>
      </w:pPr>
    </w:p>
    <w:p w:rsidR="00C80BF6" w:rsidRDefault="00C80BF6" w:rsidP="00F06B70">
      <w:pPr>
        <w:pStyle w:val="NormalWeb"/>
        <w:tabs>
          <w:tab w:val="left" w:pos="1701"/>
        </w:tabs>
        <w:spacing w:before="0" w:beforeAutospacing="0" w:after="0" w:afterAutospacing="0" w:line="360" w:lineRule="auto"/>
        <w:jc w:val="center"/>
        <w:rPr>
          <w:rFonts w:ascii="Arial" w:hAnsi="Arial" w:cs="Arial"/>
          <w:color w:val="FFFFFF"/>
        </w:rPr>
      </w:pPr>
    </w:p>
    <w:p w:rsidR="00F06B70" w:rsidRDefault="00F06B70" w:rsidP="00F06B70">
      <w:pPr>
        <w:pStyle w:val="NormalWeb"/>
        <w:tabs>
          <w:tab w:val="left" w:pos="1701"/>
        </w:tabs>
        <w:spacing w:before="0" w:beforeAutospacing="0" w:after="0" w:afterAutospacing="0" w:line="360" w:lineRule="auto"/>
        <w:jc w:val="center"/>
        <w:rPr>
          <w:rFonts w:ascii="Arial" w:hAnsi="Arial" w:cs="Arial"/>
          <w:color w:val="FFFFFF"/>
        </w:rPr>
      </w:pPr>
      <w:r w:rsidRPr="00AC025A">
        <w:rPr>
          <w:rFonts w:ascii="Arial" w:hAnsi="Arial" w:cs="Arial"/>
          <w:color w:val="FFFFFF"/>
        </w:rPr>
        <w:t>X</w:t>
      </w:r>
    </w:p>
    <w:p w:rsidR="00BE3500" w:rsidRPr="00BE3500" w:rsidRDefault="00EF7C4E" w:rsidP="001B004E">
      <w:pPr>
        <w:pStyle w:val="NormalWeb"/>
        <w:spacing w:before="0" w:beforeAutospacing="0" w:after="0" w:afterAutospacing="0" w:line="360" w:lineRule="auto"/>
        <w:ind w:left="4536" w:firstLine="284"/>
        <w:rPr>
          <w:rStyle w:val="a"/>
          <w:rFonts w:ascii="Arial" w:hAnsi="Arial"/>
          <w:spacing w:val="-15"/>
        </w:rPr>
      </w:pPr>
      <w:r>
        <w:rPr>
          <w:rStyle w:val="a"/>
          <w:rFonts w:ascii="Arial" w:hAnsi="Arial"/>
          <w:spacing w:val="-15"/>
        </w:rPr>
        <w:t>Pré-</w:t>
      </w:r>
      <w:r w:rsidR="00BE3500">
        <w:rPr>
          <w:rStyle w:val="a"/>
          <w:rFonts w:ascii="Arial" w:hAnsi="Arial"/>
          <w:spacing w:val="-15"/>
        </w:rPr>
        <w:t xml:space="preserve">Projeto </w:t>
      </w:r>
      <w:r w:rsidR="00BE3500" w:rsidRPr="00BE3500">
        <w:rPr>
          <w:rStyle w:val="a"/>
          <w:rFonts w:ascii="Arial" w:hAnsi="Arial"/>
          <w:spacing w:val="-15"/>
        </w:rPr>
        <w:t xml:space="preserve">apresentado ao </w:t>
      </w:r>
      <w:proofErr w:type="gramStart"/>
      <w:r w:rsidR="00BE3500" w:rsidRPr="00BE3500">
        <w:rPr>
          <w:rStyle w:val="a"/>
          <w:rFonts w:ascii="Arial" w:hAnsi="Arial"/>
          <w:spacing w:val="-15"/>
        </w:rPr>
        <w:t>Prof.</w:t>
      </w:r>
      <w:proofErr w:type="gramEnd"/>
      <w:r w:rsidR="00250646">
        <w:rPr>
          <w:rStyle w:val="a"/>
          <w:rFonts w:ascii="Arial" w:hAnsi="Arial"/>
          <w:spacing w:val="-15"/>
        </w:rPr>
        <w:t xml:space="preserve"> </w:t>
      </w:r>
      <w:r w:rsidR="002030DB">
        <w:rPr>
          <w:rStyle w:val="a"/>
          <w:rFonts w:ascii="Arial" w:hAnsi="Arial"/>
          <w:spacing w:val="-15"/>
        </w:rPr>
        <w:t xml:space="preserve"> </w:t>
      </w:r>
      <w:r w:rsidR="00250646">
        <w:rPr>
          <w:rStyle w:val="a"/>
          <w:rFonts w:ascii="Arial" w:hAnsi="Arial"/>
          <w:spacing w:val="-15"/>
        </w:rPr>
        <w:t>Me.</w:t>
      </w:r>
      <w:r w:rsidR="00BE3500" w:rsidRPr="00BE3500">
        <w:rPr>
          <w:rStyle w:val="a"/>
          <w:rFonts w:ascii="Arial" w:hAnsi="Arial"/>
          <w:spacing w:val="-15"/>
        </w:rPr>
        <w:t xml:space="preserve"> </w:t>
      </w:r>
      <w:r w:rsidRPr="00EF7C4E">
        <w:rPr>
          <w:rStyle w:val="a"/>
          <w:rFonts w:ascii="Arial" w:hAnsi="Arial"/>
          <w:spacing w:val="-15"/>
        </w:rPr>
        <w:t xml:space="preserve">Claudio Roberto </w:t>
      </w:r>
      <w:r w:rsidR="00250646">
        <w:rPr>
          <w:rStyle w:val="a"/>
          <w:rFonts w:ascii="Arial" w:hAnsi="Arial"/>
          <w:spacing w:val="-15"/>
        </w:rPr>
        <w:t>d</w:t>
      </w:r>
      <w:r w:rsidRPr="00EF7C4E">
        <w:rPr>
          <w:rStyle w:val="a"/>
          <w:rFonts w:ascii="Arial" w:hAnsi="Arial"/>
          <w:spacing w:val="-15"/>
        </w:rPr>
        <w:t>e Lima Martins</w:t>
      </w:r>
      <w:r w:rsidR="00BE3500" w:rsidRPr="00BE3500">
        <w:rPr>
          <w:rStyle w:val="a"/>
          <w:rFonts w:ascii="Arial" w:hAnsi="Arial"/>
          <w:spacing w:val="-15"/>
        </w:rPr>
        <w:t xml:space="preserve"> da disciplina de </w:t>
      </w:r>
      <w:r>
        <w:rPr>
          <w:rStyle w:val="a"/>
          <w:rFonts w:ascii="Arial" w:hAnsi="Arial"/>
          <w:spacing w:val="-15"/>
        </w:rPr>
        <w:t>Trabalho Acadêmico de Conclusão de Curso (TAC I)</w:t>
      </w:r>
      <w:r w:rsidR="00BE3500" w:rsidRPr="00BE3500">
        <w:rPr>
          <w:rStyle w:val="a"/>
          <w:rFonts w:ascii="Arial" w:hAnsi="Arial"/>
          <w:spacing w:val="-15"/>
        </w:rPr>
        <w:t xml:space="preserve"> do curso de Tecnologia em Análise e Desenvolvimentos de Sistemas do IFPA, como requisito da 2ª avaliação.</w:t>
      </w:r>
    </w:p>
    <w:p w:rsidR="00F06B70" w:rsidRDefault="00F06B70" w:rsidP="00F06B70">
      <w:pPr>
        <w:pStyle w:val="NormalWeb"/>
        <w:spacing w:before="0" w:beforeAutospacing="0" w:after="0" w:afterAutospacing="0" w:line="360" w:lineRule="auto"/>
        <w:jc w:val="center"/>
        <w:rPr>
          <w:rFonts w:ascii="Arial" w:hAnsi="Arial" w:cs="Arial"/>
        </w:rPr>
      </w:pPr>
    </w:p>
    <w:p w:rsidR="00CB2E9F" w:rsidRDefault="00CB2E9F" w:rsidP="00F06B70">
      <w:pPr>
        <w:pStyle w:val="NormalWeb"/>
        <w:spacing w:before="0" w:beforeAutospacing="0" w:after="0" w:afterAutospacing="0" w:line="360" w:lineRule="auto"/>
        <w:jc w:val="center"/>
        <w:rPr>
          <w:rFonts w:ascii="Arial" w:hAnsi="Arial" w:cs="Arial"/>
        </w:rPr>
      </w:pPr>
    </w:p>
    <w:p w:rsidR="00CB2E9F" w:rsidRDefault="00CB2E9F" w:rsidP="00F06B70">
      <w:pPr>
        <w:pStyle w:val="NormalWeb"/>
        <w:spacing w:before="0" w:beforeAutospacing="0" w:after="0" w:afterAutospacing="0" w:line="360" w:lineRule="auto"/>
        <w:jc w:val="center"/>
        <w:rPr>
          <w:rFonts w:ascii="Arial" w:hAnsi="Arial" w:cs="Arial"/>
        </w:rPr>
      </w:pPr>
    </w:p>
    <w:p w:rsidR="00BE6C91" w:rsidRPr="00F06B70" w:rsidRDefault="00BE6C91" w:rsidP="00F06B70">
      <w:pPr>
        <w:pStyle w:val="NormalWeb"/>
        <w:spacing w:before="0" w:beforeAutospacing="0" w:after="0" w:afterAutospacing="0" w:line="360" w:lineRule="auto"/>
        <w:jc w:val="center"/>
        <w:rPr>
          <w:rFonts w:ascii="Arial" w:hAnsi="Arial" w:cs="Arial"/>
        </w:rPr>
      </w:pPr>
    </w:p>
    <w:p w:rsidR="00F06B70" w:rsidRPr="00BE6C91" w:rsidRDefault="00F06B70" w:rsidP="00CB2E9F">
      <w:pPr>
        <w:pStyle w:val="NormalWeb"/>
        <w:spacing w:before="0" w:beforeAutospacing="0" w:after="0" w:afterAutospacing="0" w:line="360" w:lineRule="auto"/>
        <w:ind w:firstLine="0"/>
        <w:jc w:val="center"/>
        <w:rPr>
          <w:rFonts w:ascii="Arial" w:hAnsi="Arial" w:cs="Arial"/>
          <w:b/>
        </w:rPr>
      </w:pPr>
      <w:r w:rsidRPr="00BE6C91">
        <w:rPr>
          <w:rFonts w:ascii="Arial" w:hAnsi="Arial" w:cs="Arial"/>
          <w:b/>
        </w:rPr>
        <w:t>Belém - PA</w:t>
      </w:r>
    </w:p>
    <w:p w:rsidR="00A33CB5" w:rsidRPr="00BE6C91" w:rsidRDefault="00EF7C4E" w:rsidP="00CB2E9F">
      <w:pPr>
        <w:pStyle w:val="NormalWeb"/>
        <w:spacing w:before="0" w:beforeAutospacing="0" w:after="0" w:afterAutospacing="0" w:line="360" w:lineRule="auto"/>
        <w:ind w:firstLine="0"/>
        <w:jc w:val="center"/>
        <w:rPr>
          <w:rFonts w:ascii="Arial" w:hAnsi="Arial" w:cs="Arial"/>
          <w:b/>
        </w:rPr>
      </w:pPr>
      <w:r>
        <w:rPr>
          <w:rFonts w:ascii="Arial" w:hAnsi="Arial" w:cs="Arial"/>
          <w:b/>
        </w:rPr>
        <w:t>201</w:t>
      </w:r>
      <w:r w:rsidR="00250646">
        <w:rPr>
          <w:rFonts w:ascii="Arial" w:hAnsi="Arial" w:cs="Arial"/>
          <w:b/>
        </w:rPr>
        <w:t>8</w:t>
      </w:r>
    </w:p>
    <w:p w:rsidR="00A5205B" w:rsidRDefault="00250646" w:rsidP="00A5205B">
      <w:pPr>
        <w:pStyle w:val="NormalWeb"/>
        <w:spacing w:before="0" w:beforeAutospacing="0" w:after="0" w:afterAutospacing="0" w:line="360" w:lineRule="auto"/>
        <w:jc w:val="center"/>
      </w:pPr>
      <w:r>
        <w:br w:type="page"/>
      </w:r>
    </w:p>
    <w:p w:rsidR="00CB2E9F" w:rsidRPr="006533F5" w:rsidRDefault="00CB2E9F" w:rsidP="006533F5">
      <w:pPr>
        <w:ind w:firstLine="0"/>
        <w:rPr>
          <w:b/>
          <w:sz w:val="28"/>
        </w:rPr>
      </w:pPr>
      <w:r w:rsidRPr="006533F5">
        <w:rPr>
          <w:b/>
          <w:sz w:val="28"/>
        </w:rPr>
        <w:lastRenderedPageBreak/>
        <w:t>SUMÁRIO</w:t>
      </w:r>
    </w:p>
    <w:p w:rsidR="00CB2E9F" w:rsidRPr="00CB2E9F" w:rsidRDefault="00CB2E9F" w:rsidP="00CB2E9F"/>
    <w:p w:rsidR="00352083" w:rsidRPr="00017451" w:rsidRDefault="00CB2E9F">
      <w:pPr>
        <w:pStyle w:val="Sumrio1"/>
        <w:rPr>
          <w:rFonts w:ascii="Calibri" w:hAnsi="Calibri"/>
          <w:b w:val="0"/>
          <w:noProof/>
          <w:sz w:val="22"/>
        </w:rPr>
      </w:pPr>
      <w:r>
        <w:fldChar w:fldCharType="begin"/>
      </w:r>
      <w:r>
        <w:instrText xml:space="preserve"> TOC \o "1-3" \h \z \u </w:instrText>
      </w:r>
      <w:r>
        <w:fldChar w:fldCharType="separate"/>
      </w:r>
      <w:hyperlink w:anchor="_Toc527657240" w:history="1">
        <w:r w:rsidR="00352083" w:rsidRPr="00A62ECA">
          <w:rPr>
            <w:rStyle w:val="Hyperlink"/>
            <w:noProof/>
          </w:rPr>
          <w:t>1 INTRODUÇÃO</w:t>
        </w:r>
        <w:r w:rsidR="00352083">
          <w:rPr>
            <w:noProof/>
            <w:webHidden/>
          </w:rPr>
          <w:tab/>
        </w:r>
        <w:r w:rsidR="00352083">
          <w:rPr>
            <w:noProof/>
            <w:webHidden/>
          </w:rPr>
          <w:fldChar w:fldCharType="begin"/>
        </w:r>
        <w:r w:rsidR="00352083">
          <w:rPr>
            <w:noProof/>
            <w:webHidden/>
          </w:rPr>
          <w:instrText xml:space="preserve"> PAGEREF _Toc527657240 \h </w:instrText>
        </w:r>
        <w:r w:rsidR="00352083">
          <w:rPr>
            <w:noProof/>
            <w:webHidden/>
          </w:rPr>
        </w:r>
        <w:r w:rsidR="00352083">
          <w:rPr>
            <w:noProof/>
            <w:webHidden/>
          </w:rPr>
          <w:fldChar w:fldCharType="separate"/>
        </w:r>
        <w:r w:rsidR="00753F82">
          <w:rPr>
            <w:noProof/>
            <w:webHidden/>
          </w:rPr>
          <w:t>3</w:t>
        </w:r>
        <w:r w:rsidR="00352083">
          <w:rPr>
            <w:noProof/>
            <w:webHidden/>
          </w:rPr>
          <w:fldChar w:fldCharType="end"/>
        </w:r>
      </w:hyperlink>
    </w:p>
    <w:p w:rsidR="00352083" w:rsidRPr="00017451" w:rsidRDefault="002C6D88">
      <w:pPr>
        <w:pStyle w:val="Sumrio1"/>
        <w:rPr>
          <w:rFonts w:ascii="Calibri" w:hAnsi="Calibri"/>
          <w:b w:val="0"/>
          <w:noProof/>
          <w:sz w:val="22"/>
        </w:rPr>
      </w:pPr>
      <w:hyperlink w:anchor="_Toc527657241" w:history="1">
        <w:r w:rsidR="00352083" w:rsidRPr="00A62ECA">
          <w:rPr>
            <w:rStyle w:val="Hyperlink"/>
            <w:rFonts w:cs="Arial"/>
            <w:noProof/>
          </w:rPr>
          <w:t>2</w:t>
        </w:r>
        <w:r w:rsidR="00352083" w:rsidRPr="00A62ECA">
          <w:rPr>
            <w:rStyle w:val="Hyperlink"/>
            <w:noProof/>
          </w:rPr>
          <w:t xml:space="preserve"> JUSTIFICATIVA</w:t>
        </w:r>
        <w:r w:rsidR="00352083">
          <w:rPr>
            <w:noProof/>
            <w:webHidden/>
          </w:rPr>
          <w:tab/>
        </w:r>
        <w:r w:rsidR="00352083">
          <w:rPr>
            <w:noProof/>
            <w:webHidden/>
          </w:rPr>
          <w:fldChar w:fldCharType="begin"/>
        </w:r>
        <w:r w:rsidR="00352083">
          <w:rPr>
            <w:noProof/>
            <w:webHidden/>
          </w:rPr>
          <w:instrText xml:space="preserve"> PAGEREF _Toc527657241 \h </w:instrText>
        </w:r>
        <w:r w:rsidR="00352083">
          <w:rPr>
            <w:noProof/>
            <w:webHidden/>
          </w:rPr>
        </w:r>
        <w:r w:rsidR="00352083">
          <w:rPr>
            <w:noProof/>
            <w:webHidden/>
          </w:rPr>
          <w:fldChar w:fldCharType="separate"/>
        </w:r>
        <w:r w:rsidR="00753F82">
          <w:rPr>
            <w:noProof/>
            <w:webHidden/>
          </w:rPr>
          <w:t>4</w:t>
        </w:r>
        <w:r w:rsidR="00352083">
          <w:rPr>
            <w:noProof/>
            <w:webHidden/>
          </w:rPr>
          <w:fldChar w:fldCharType="end"/>
        </w:r>
      </w:hyperlink>
    </w:p>
    <w:p w:rsidR="00352083" w:rsidRPr="00017451" w:rsidRDefault="002C6D88">
      <w:pPr>
        <w:pStyle w:val="Sumrio1"/>
        <w:rPr>
          <w:rFonts w:ascii="Calibri" w:hAnsi="Calibri"/>
          <w:b w:val="0"/>
          <w:noProof/>
          <w:sz w:val="22"/>
        </w:rPr>
      </w:pPr>
      <w:hyperlink w:anchor="_Toc527657242" w:history="1">
        <w:r w:rsidR="00352083" w:rsidRPr="00A62ECA">
          <w:rPr>
            <w:rStyle w:val="Hyperlink"/>
            <w:noProof/>
          </w:rPr>
          <w:t>3 OBJETIVOS</w:t>
        </w:r>
        <w:r w:rsidR="00352083">
          <w:rPr>
            <w:noProof/>
            <w:webHidden/>
          </w:rPr>
          <w:tab/>
        </w:r>
        <w:r w:rsidR="00352083">
          <w:rPr>
            <w:noProof/>
            <w:webHidden/>
          </w:rPr>
          <w:fldChar w:fldCharType="begin"/>
        </w:r>
        <w:r w:rsidR="00352083">
          <w:rPr>
            <w:noProof/>
            <w:webHidden/>
          </w:rPr>
          <w:instrText xml:space="preserve"> PAGEREF _Toc527657242 \h </w:instrText>
        </w:r>
        <w:r w:rsidR="00352083">
          <w:rPr>
            <w:noProof/>
            <w:webHidden/>
          </w:rPr>
        </w:r>
        <w:r w:rsidR="00352083">
          <w:rPr>
            <w:noProof/>
            <w:webHidden/>
          </w:rPr>
          <w:fldChar w:fldCharType="separate"/>
        </w:r>
        <w:r w:rsidR="00753F82">
          <w:rPr>
            <w:noProof/>
            <w:webHidden/>
          </w:rPr>
          <w:t>5</w:t>
        </w:r>
        <w:r w:rsidR="00352083">
          <w:rPr>
            <w:noProof/>
            <w:webHidden/>
          </w:rPr>
          <w:fldChar w:fldCharType="end"/>
        </w:r>
      </w:hyperlink>
    </w:p>
    <w:p w:rsidR="00352083" w:rsidRPr="00017451" w:rsidRDefault="002C6D88">
      <w:pPr>
        <w:pStyle w:val="Sumrio2"/>
        <w:rPr>
          <w:rFonts w:ascii="Calibri" w:hAnsi="Calibri"/>
          <w:caps w:val="0"/>
          <w:noProof/>
          <w:sz w:val="22"/>
        </w:rPr>
      </w:pPr>
      <w:hyperlink w:anchor="_Toc527657243" w:history="1">
        <w:r w:rsidR="00352083" w:rsidRPr="00A62ECA">
          <w:rPr>
            <w:rStyle w:val="Hyperlink"/>
            <w:noProof/>
          </w:rPr>
          <w:t>3.1 Geral</w:t>
        </w:r>
        <w:r w:rsidR="00352083">
          <w:rPr>
            <w:noProof/>
            <w:webHidden/>
          </w:rPr>
          <w:tab/>
        </w:r>
        <w:r w:rsidR="00352083">
          <w:rPr>
            <w:noProof/>
            <w:webHidden/>
          </w:rPr>
          <w:fldChar w:fldCharType="begin"/>
        </w:r>
        <w:r w:rsidR="00352083">
          <w:rPr>
            <w:noProof/>
            <w:webHidden/>
          </w:rPr>
          <w:instrText xml:space="preserve"> PAGEREF _Toc527657243 \h </w:instrText>
        </w:r>
        <w:r w:rsidR="00352083">
          <w:rPr>
            <w:noProof/>
            <w:webHidden/>
          </w:rPr>
        </w:r>
        <w:r w:rsidR="00352083">
          <w:rPr>
            <w:noProof/>
            <w:webHidden/>
          </w:rPr>
          <w:fldChar w:fldCharType="separate"/>
        </w:r>
        <w:r w:rsidR="00753F82">
          <w:rPr>
            <w:noProof/>
            <w:webHidden/>
          </w:rPr>
          <w:t>5</w:t>
        </w:r>
        <w:r w:rsidR="00352083">
          <w:rPr>
            <w:noProof/>
            <w:webHidden/>
          </w:rPr>
          <w:fldChar w:fldCharType="end"/>
        </w:r>
      </w:hyperlink>
    </w:p>
    <w:p w:rsidR="00352083" w:rsidRPr="00017451" w:rsidRDefault="002C6D88">
      <w:pPr>
        <w:pStyle w:val="Sumrio2"/>
        <w:rPr>
          <w:rFonts w:ascii="Calibri" w:hAnsi="Calibri"/>
          <w:caps w:val="0"/>
          <w:noProof/>
          <w:sz w:val="22"/>
        </w:rPr>
      </w:pPr>
      <w:hyperlink w:anchor="_Toc527657244" w:history="1">
        <w:r w:rsidR="00352083" w:rsidRPr="00A62ECA">
          <w:rPr>
            <w:rStyle w:val="Hyperlink"/>
            <w:noProof/>
          </w:rPr>
          <w:t>3.2 Objetivos Específicos</w:t>
        </w:r>
        <w:r w:rsidR="00352083">
          <w:rPr>
            <w:noProof/>
            <w:webHidden/>
          </w:rPr>
          <w:tab/>
        </w:r>
        <w:r w:rsidR="00352083">
          <w:rPr>
            <w:noProof/>
            <w:webHidden/>
          </w:rPr>
          <w:fldChar w:fldCharType="begin"/>
        </w:r>
        <w:r w:rsidR="00352083">
          <w:rPr>
            <w:noProof/>
            <w:webHidden/>
          </w:rPr>
          <w:instrText xml:space="preserve"> PAGEREF _Toc527657244 \h </w:instrText>
        </w:r>
        <w:r w:rsidR="00352083">
          <w:rPr>
            <w:noProof/>
            <w:webHidden/>
          </w:rPr>
        </w:r>
        <w:r w:rsidR="00352083">
          <w:rPr>
            <w:noProof/>
            <w:webHidden/>
          </w:rPr>
          <w:fldChar w:fldCharType="separate"/>
        </w:r>
        <w:r w:rsidR="00753F82">
          <w:rPr>
            <w:noProof/>
            <w:webHidden/>
          </w:rPr>
          <w:t>5</w:t>
        </w:r>
        <w:r w:rsidR="00352083">
          <w:rPr>
            <w:noProof/>
            <w:webHidden/>
          </w:rPr>
          <w:fldChar w:fldCharType="end"/>
        </w:r>
      </w:hyperlink>
    </w:p>
    <w:p w:rsidR="00352083" w:rsidRPr="00017451" w:rsidRDefault="002C6D88">
      <w:pPr>
        <w:pStyle w:val="Sumrio1"/>
        <w:rPr>
          <w:rFonts w:ascii="Calibri" w:hAnsi="Calibri"/>
          <w:b w:val="0"/>
          <w:noProof/>
          <w:sz w:val="22"/>
        </w:rPr>
      </w:pPr>
      <w:hyperlink w:anchor="_Toc527657245" w:history="1">
        <w:r w:rsidR="00352083" w:rsidRPr="00A62ECA">
          <w:rPr>
            <w:rStyle w:val="Hyperlink"/>
            <w:noProof/>
          </w:rPr>
          <w:t>4 REVISÃO TEÓRICA E LEVANTAMENTO PRELIMINAR</w:t>
        </w:r>
        <w:r w:rsidR="00352083">
          <w:rPr>
            <w:noProof/>
            <w:webHidden/>
          </w:rPr>
          <w:tab/>
        </w:r>
        <w:r w:rsidR="00352083">
          <w:rPr>
            <w:noProof/>
            <w:webHidden/>
          </w:rPr>
          <w:fldChar w:fldCharType="begin"/>
        </w:r>
        <w:r w:rsidR="00352083">
          <w:rPr>
            <w:noProof/>
            <w:webHidden/>
          </w:rPr>
          <w:instrText xml:space="preserve"> PAGEREF _Toc527657245 \h </w:instrText>
        </w:r>
        <w:r w:rsidR="00352083">
          <w:rPr>
            <w:noProof/>
            <w:webHidden/>
          </w:rPr>
        </w:r>
        <w:r w:rsidR="00352083">
          <w:rPr>
            <w:noProof/>
            <w:webHidden/>
          </w:rPr>
          <w:fldChar w:fldCharType="separate"/>
        </w:r>
        <w:r w:rsidR="00753F82">
          <w:rPr>
            <w:noProof/>
            <w:webHidden/>
          </w:rPr>
          <w:t>6</w:t>
        </w:r>
        <w:r w:rsidR="00352083">
          <w:rPr>
            <w:noProof/>
            <w:webHidden/>
          </w:rPr>
          <w:fldChar w:fldCharType="end"/>
        </w:r>
      </w:hyperlink>
    </w:p>
    <w:p w:rsidR="00352083" w:rsidRPr="00017451" w:rsidRDefault="002C6D88">
      <w:pPr>
        <w:pStyle w:val="Sumrio1"/>
        <w:rPr>
          <w:rFonts w:ascii="Calibri" w:hAnsi="Calibri"/>
          <w:b w:val="0"/>
          <w:noProof/>
          <w:sz w:val="22"/>
        </w:rPr>
      </w:pPr>
      <w:hyperlink w:anchor="_Toc527657246" w:history="1">
        <w:r w:rsidR="00352083" w:rsidRPr="00A62ECA">
          <w:rPr>
            <w:rStyle w:val="Hyperlink"/>
            <w:noProof/>
          </w:rPr>
          <w:t>5 METODOLOGIA</w:t>
        </w:r>
        <w:r w:rsidR="00352083">
          <w:rPr>
            <w:noProof/>
            <w:webHidden/>
          </w:rPr>
          <w:tab/>
        </w:r>
        <w:r w:rsidR="00352083">
          <w:rPr>
            <w:noProof/>
            <w:webHidden/>
          </w:rPr>
          <w:fldChar w:fldCharType="begin"/>
        </w:r>
        <w:r w:rsidR="00352083">
          <w:rPr>
            <w:noProof/>
            <w:webHidden/>
          </w:rPr>
          <w:instrText xml:space="preserve"> PAGEREF _Toc527657246 \h </w:instrText>
        </w:r>
        <w:r w:rsidR="00352083">
          <w:rPr>
            <w:noProof/>
            <w:webHidden/>
          </w:rPr>
        </w:r>
        <w:r w:rsidR="00352083">
          <w:rPr>
            <w:noProof/>
            <w:webHidden/>
          </w:rPr>
          <w:fldChar w:fldCharType="separate"/>
        </w:r>
        <w:r w:rsidR="00753F82">
          <w:rPr>
            <w:noProof/>
            <w:webHidden/>
          </w:rPr>
          <w:t>8</w:t>
        </w:r>
        <w:r w:rsidR="00352083">
          <w:rPr>
            <w:noProof/>
            <w:webHidden/>
          </w:rPr>
          <w:fldChar w:fldCharType="end"/>
        </w:r>
      </w:hyperlink>
    </w:p>
    <w:p w:rsidR="00352083" w:rsidRPr="00017451" w:rsidRDefault="002C6D88">
      <w:pPr>
        <w:pStyle w:val="Sumrio1"/>
        <w:rPr>
          <w:rFonts w:ascii="Calibri" w:hAnsi="Calibri"/>
          <w:b w:val="0"/>
          <w:noProof/>
          <w:sz w:val="22"/>
        </w:rPr>
      </w:pPr>
      <w:hyperlink w:anchor="_Toc527657247" w:history="1">
        <w:r w:rsidR="00352083" w:rsidRPr="00A62ECA">
          <w:rPr>
            <w:rStyle w:val="Hyperlink"/>
            <w:noProof/>
          </w:rPr>
          <w:t>6 CRONOGRAMA</w:t>
        </w:r>
        <w:r w:rsidR="00352083">
          <w:rPr>
            <w:noProof/>
            <w:webHidden/>
          </w:rPr>
          <w:tab/>
        </w:r>
        <w:r w:rsidR="00352083">
          <w:rPr>
            <w:noProof/>
            <w:webHidden/>
          </w:rPr>
          <w:fldChar w:fldCharType="begin"/>
        </w:r>
        <w:r w:rsidR="00352083">
          <w:rPr>
            <w:noProof/>
            <w:webHidden/>
          </w:rPr>
          <w:instrText xml:space="preserve"> PAGEREF _Toc527657247 \h </w:instrText>
        </w:r>
        <w:r w:rsidR="00352083">
          <w:rPr>
            <w:noProof/>
            <w:webHidden/>
          </w:rPr>
        </w:r>
        <w:r w:rsidR="00352083">
          <w:rPr>
            <w:noProof/>
            <w:webHidden/>
          </w:rPr>
          <w:fldChar w:fldCharType="separate"/>
        </w:r>
        <w:r w:rsidR="00753F82">
          <w:rPr>
            <w:noProof/>
            <w:webHidden/>
          </w:rPr>
          <w:t>9</w:t>
        </w:r>
        <w:r w:rsidR="00352083">
          <w:rPr>
            <w:noProof/>
            <w:webHidden/>
          </w:rPr>
          <w:fldChar w:fldCharType="end"/>
        </w:r>
      </w:hyperlink>
    </w:p>
    <w:p w:rsidR="00352083" w:rsidRPr="00017451" w:rsidRDefault="002C6D88">
      <w:pPr>
        <w:pStyle w:val="Sumrio1"/>
        <w:rPr>
          <w:rFonts w:ascii="Calibri" w:hAnsi="Calibri"/>
          <w:b w:val="0"/>
          <w:noProof/>
          <w:sz w:val="22"/>
        </w:rPr>
      </w:pPr>
      <w:hyperlink w:anchor="_Toc527657248" w:history="1">
        <w:r w:rsidR="00352083" w:rsidRPr="00A62ECA">
          <w:rPr>
            <w:rStyle w:val="Hyperlink"/>
            <w:noProof/>
          </w:rPr>
          <w:t>7 REFERÊNCIAS</w:t>
        </w:r>
        <w:r w:rsidR="00352083">
          <w:rPr>
            <w:noProof/>
            <w:webHidden/>
          </w:rPr>
          <w:tab/>
        </w:r>
        <w:r w:rsidR="00352083">
          <w:rPr>
            <w:noProof/>
            <w:webHidden/>
          </w:rPr>
          <w:fldChar w:fldCharType="begin"/>
        </w:r>
        <w:r w:rsidR="00352083">
          <w:rPr>
            <w:noProof/>
            <w:webHidden/>
          </w:rPr>
          <w:instrText xml:space="preserve"> PAGEREF _Toc527657248 \h </w:instrText>
        </w:r>
        <w:r w:rsidR="00352083">
          <w:rPr>
            <w:noProof/>
            <w:webHidden/>
          </w:rPr>
        </w:r>
        <w:r w:rsidR="00352083">
          <w:rPr>
            <w:noProof/>
            <w:webHidden/>
          </w:rPr>
          <w:fldChar w:fldCharType="separate"/>
        </w:r>
        <w:r w:rsidR="00753F82">
          <w:rPr>
            <w:noProof/>
            <w:webHidden/>
          </w:rPr>
          <w:t>10</w:t>
        </w:r>
        <w:r w:rsidR="00352083">
          <w:rPr>
            <w:noProof/>
            <w:webHidden/>
          </w:rPr>
          <w:fldChar w:fldCharType="end"/>
        </w:r>
      </w:hyperlink>
    </w:p>
    <w:p w:rsidR="00CB2E9F" w:rsidRDefault="00CB2E9F">
      <w:r>
        <w:fldChar w:fldCharType="end"/>
      </w:r>
    </w:p>
    <w:p w:rsidR="0042488C" w:rsidRDefault="0042488C" w:rsidP="0042488C">
      <w:pPr>
        <w:rPr>
          <w:rFonts w:cs="Arial"/>
          <w:b/>
          <w:szCs w:val="24"/>
        </w:rPr>
      </w:pPr>
    </w:p>
    <w:p w:rsidR="00CB2E9F" w:rsidRDefault="00CB2E9F" w:rsidP="0042488C">
      <w:pPr>
        <w:rPr>
          <w:rFonts w:cs="Arial"/>
          <w:b/>
          <w:szCs w:val="24"/>
        </w:rPr>
      </w:pPr>
    </w:p>
    <w:p w:rsidR="00CB2E9F" w:rsidRPr="00F06B70" w:rsidRDefault="00CB2E9F" w:rsidP="0042488C">
      <w:pPr>
        <w:rPr>
          <w:rFonts w:cs="Arial"/>
          <w:b/>
          <w:szCs w:val="24"/>
        </w:rPr>
      </w:pPr>
    </w:p>
    <w:p w:rsidR="000C3E50" w:rsidRPr="00F06B70" w:rsidRDefault="000C3E50" w:rsidP="000C3E50">
      <w:pPr>
        <w:pStyle w:val="NormalWeb"/>
        <w:tabs>
          <w:tab w:val="right" w:leader="dot" w:pos="8504"/>
        </w:tabs>
        <w:spacing w:before="0" w:beforeAutospacing="0" w:after="0" w:afterAutospacing="0" w:line="360" w:lineRule="auto"/>
        <w:rPr>
          <w:rFonts w:ascii="Arial" w:hAnsi="Arial" w:cs="Arial"/>
        </w:rPr>
      </w:pPr>
    </w:p>
    <w:p w:rsidR="00E42EF8" w:rsidRDefault="00E42EF8" w:rsidP="000C3E50">
      <w:pPr>
        <w:pStyle w:val="NormalWeb"/>
        <w:tabs>
          <w:tab w:val="right" w:leader="dot" w:pos="8504"/>
        </w:tabs>
        <w:spacing w:before="0" w:beforeAutospacing="0" w:after="0" w:afterAutospacing="0" w:line="360" w:lineRule="auto"/>
        <w:rPr>
          <w:rFonts w:ascii="Arial" w:hAnsi="Arial" w:cs="Arial"/>
        </w:rPr>
        <w:sectPr w:rsidR="00E42EF8" w:rsidSect="00785195">
          <w:pgSz w:w="11906" w:h="16838"/>
          <w:pgMar w:top="1701" w:right="1134" w:bottom="1134" w:left="1701" w:header="709" w:footer="709" w:gutter="0"/>
          <w:cols w:space="708"/>
          <w:docGrid w:linePitch="360"/>
        </w:sectPr>
      </w:pPr>
    </w:p>
    <w:bookmarkStart w:id="0" w:name="_Toc527657240"/>
    <w:p w:rsidR="002627BE" w:rsidRDefault="0022518D" w:rsidP="00972581">
      <w:pPr>
        <w:pStyle w:val="Ttulo1"/>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5187315</wp:posOffset>
                </wp:positionH>
                <wp:positionV relativeFrom="paragraph">
                  <wp:posOffset>-509270</wp:posOffset>
                </wp:positionV>
                <wp:extent cx="361950" cy="323850"/>
                <wp:effectExtent l="0" t="0" r="19050" b="1905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23850"/>
                        </a:xfrm>
                        <a:prstGeom prst="rect">
                          <a:avLst/>
                        </a:prstGeom>
                        <a:solidFill>
                          <a:sysClr val="window" lastClr="FFFFFF">
                            <a:lumMod val="100000"/>
                            <a:lumOff val="0"/>
                          </a:sysClr>
                        </a:solidFill>
                        <a:ln w="9525">
                          <a:solidFill>
                            <a:sysClr val="window" lastClr="FFFFFF">
                              <a:lumMod val="100000"/>
                              <a:lumOff val="0"/>
                            </a:sys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08.45pt;margin-top:-40.1pt;width:28.5pt;height: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" strokecolor="white"/>
            </w:pict>
          </mc:Fallback>
        </mc:AlternateContent>
      </w:r>
      <w:proofErr w:type="gramStart"/>
      <w:r w:rsidR="000113DD" w:rsidRPr="00F06B70">
        <w:t>1</w:t>
      </w:r>
      <w:proofErr w:type="gramEnd"/>
      <w:r w:rsidR="0080529C">
        <w:t xml:space="preserve"> </w:t>
      </w:r>
      <w:r w:rsidR="006A7F96" w:rsidRPr="00F06B70">
        <w:t>INTRODUÇÃO</w:t>
      </w:r>
      <w:bookmarkEnd w:id="0"/>
    </w:p>
    <w:p w:rsidR="001807BE" w:rsidRPr="00F06B70" w:rsidRDefault="001807BE" w:rsidP="00972581">
      <w:pPr>
        <w:pStyle w:val="Ttulo1"/>
      </w:pPr>
    </w:p>
    <w:p w:rsidR="00850F88" w:rsidDel="00F6358D" w:rsidRDefault="001807BE" w:rsidP="00F6358D">
      <w:pPr>
        <w:pStyle w:val="Paragrafo-Artigo"/>
        <w:spacing w:line="360" w:lineRule="auto"/>
        <w:ind w:firstLine="1134"/>
        <w:rPr>
          <w:del w:id="1" w:author="Glauber Matteis Gadelha" w:date="2018-10-27T08:08:00Z"/>
          <w:lang w:val="pt"/>
        </w:rPr>
      </w:pPr>
      <w:r>
        <w:rPr>
          <w:lang w:val="pt"/>
        </w:rPr>
        <w:t xml:space="preserve">A evolução tecnológica, além de muitas vantagens e confortos, nos trouxe algo que ao mesmo tempo é assustador e </w:t>
      </w:r>
      <w:r w:rsidR="00556ED2">
        <w:rPr>
          <w:lang w:val="pt"/>
        </w:rPr>
        <w:t xml:space="preserve">valioso: </w:t>
      </w:r>
      <w:del w:id="2" w:author="Glauber Matteis Gadelha" w:date="2018-10-27T08:02:00Z">
        <w:r w:rsidDel="00F6358D">
          <w:rPr>
            <w:lang w:val="pt"/>
          </w:rPr>
          <w:delText xml:space="preserve">: O </w:delText>
        </w:r>
      </w:del>
      <w:ins w:id="3" w:author="Aluno" w:date="2018-10-25T20:47:00Z">
        <w:del w:id="4" w:author="Glauber Matteis Gadelha" w:date="2018-10-27T08:02:00Z">
          <w:r w:rsidR="002B180E" w:rsidDel="00F6358D">
            <w:rPr>
              <w:lang w:val="pt"/>
            </w:rPr>
            <w:delText>o</w:delText>
          </w:r>
        </w:del>
      </w:ins>
      <w:ins w:id="5" w:author="Glauber Matteis Gadelha" w:date="2018-10-27T08:02:00Z">
        <w:r w:rsidR="00F6358D">
          <w:rPr>
            <w:lang w:val="pt"/>
          </w:rPr>
          <w:t xml:space="preserve"> o</w:t>
        </w:r>
      </w:ins>
      <w:ins w:id="6" w:author="Aluno" w:date="2018-10-25T20:47:00Z">
        <w:del w:id="7" w:author="Glauber Matteis Gadelha" w:date="2018-10-27T08:02:00Z">
          <w:r w:rsidR="002B180E" w:rsidDel="00F6358D">
            <w:rPr>
              <w:lang w:val="pt"/>
            </w:rPr>
            <w:delText xml:space="preserve"> </w:delText>
          </w:r>
        </w:del>
      </w:ins>
      <w:ins w:id="8" w:author="Glauber Matteis Gadelha" w:date="2018-10-27T08:18:00Z">
        <w:r w:rsidR="00F659A2">
          <w:rPr>
            <w:lang w:val="pt"/>
          </w:rPr>
          <w:t xml:space="preserve"> </w:t>
        </w:r>
      </w:ins>
      <w:r>
        <w:rPr>
          <w:lang w:val="pt"/>
        </w:rPr>
        <w:t>acúmulo minuto a minuto de massas de dados cada vez maiores</w:t>
      </w:r>
      <w:ins w:id="9" w:author="Glauber Matteis Gadelha" w:date="2018-10-27T08:08:00Z">
        <w:r w:rsidR="00F6358D">
          <w:rPr>
            <w:lang w:val="pt"/>
          </w:rPr>
          <w:t>.</w:t>
        </w:r>
        <w:r w:rsidR="00F6358D" w:rsidDel="00F6358D">
          <w:rPr>
            <w:lang w:val="pt"/>
          </w:rPr>
          <w:t xml:space="preserve"> </w:t>
        </w:r>
      </w:ins>
      <w:del w:id="10" w:author="Glauber Matteis Gadelha" w:date="2018-10-27T08:08:00Z">
        <w:r w:rsidR="00850F88" w:rsidDel="00F6358D">
          <w:rPr>
            <w:lang w:val="pt"/>
          </w:rPr>
          <w:delText xml:space="preserve"> que, apesar de serem difíceis de manipular e analisar</w:delText>
        </w:r>
        <w:r w:rsidR="002E058E" w:rsidDel="00F6358D">
          <w:rPr>
            <w:lang w:val="pt"/>
          </w:rPr>
          <w:delText xml:space="preserve"> trazem</w:delText>
        </w:r>
        <w:r w:rsidR="00850F88" w:rsidDel="00F6358D">
          <w:rPr>
            <w:lang w:val="pt"/>
          </w:rPr>
          <w:delText xml:space="preserve"> em suas entrelinhas informações altamente úteis e que podem trazer vantagens competitivas ainda difíceis de mensurar com precisão.</w:delText>
        </w:r>
      </w:del>
    </w:p>
    <w:p w:rsidR="00850F88" w:rsidRDefault="00850F88" w:rsidP="00556ED2">
      <w:pPr>
        <w:pStyle w:val="Paragrafo-Artigo"/>
        <w:spacing w:line="360" w:lineRule="auto"/>
        <w:ind w:firstLine="1134"/>
        <w:rPr>
          <w:lang w:val="pt"/>
        </w:rPr>
      </w:pPr>
      <w:del w:id="11" w:author="Glauber Matteis Gadelha" w:date="2018-10-27T08:08:00Z">
        <w:r w:rsidDel="00F6358D">
          <w:rPr>
            <w:lang w:val="pt"/>
          </w:rPr>
          <w:delText>Há alguns anos, e de forma crescente, c</w:delText>
        </w:r>
      </w:del>
      <w:ins w:id="12" w:author="Glauber Matteis Gadelha" w:date="2018-10-27T08:08:00Z">
        <w:r w:rsidR="00F6358D">
          <w:rPr>
            <w:lang w:val="pt"/>
          </w:rPr>
          <w:t>C</w:t>
        </w:r>
      </w:ins>
      <w:r>
        <w:rPr>
          <w:lang w:val="pt"/>
        </w:rPr>
        <w:t>ientistas da Tecnologia da Informação, Matemáticos e estatísticos vem trabalhando em sofisticadas técnicas voltadas a encontrar padrões nessas massas de dados, transformando caos em informação útil.</w:t>
      </w:r>
    </w:p>
    <w:p w:rsidR="00A76A49" w:rsidRPr="00F659A2" w:rsidDel="00F6358D" w:rsidRDefault="00A76A49" w:rsidP="00850F88">
      <w:pPr>
        <w:pStyle w:val="Paragrafo-Artigo"/>
        <w:spacing w:line="360" w:lineRule="auto"/>
        <w:ind w:firstLine="1134"/>
        <w:rPr>
          <w:del w:id="13" w:author="Glauber Matteis Gadelha" w:date="2018-10-27T08:05:00Z"/>
          <w:lang w:val="pt"/>
        </w:rPr>
      </w:pPr>
      <w:r>
        <w:rPr>
          <w:lang w:val="pt"/>
        </w:rPr>
        <w:t>Ainda assim</w:t>
      </w:r>
      <w:del w:id="14" w:author="Glauber Matteis Gadelha" w:date="2018-10-27T08:03:00Z">
        <w:r w:rsidDel="00F6358D">
          <w:rPr>
            <w:lang w:val="pt"/>
          </w:rPr>
          <w:delText>, a informação em grandes volumes torna difícil a leitura e análise destes relatórios. Os</w:delText>
        </w:r>
      </w:del>
      <w:ins w:id="15" w:author="Glauber Matteis Gadelha" w:date="2018-10-27T08:03:00Z">
        <w:r w:rsidR="00F6358D">
          <w:rPr>
            <w:lang w:val="pt"/>
          </w:rPr>
          <w:t>, os</w:t>
        </w:r>
      </w:ins>
      <w:r>
        <w:rPr>
          <w:lang w:val="pt"/>
        </w:rPr>
        <w:t xml:space="preserve"> volumes são tamanhos </w:t>
      </w:r>
      <w:r w:rsidR="00753F82">
        <w:rPr>
          <w:lang w:val="pt"/>
        </w:rPr>
        <w:t xml:space="preserve">que </w:t>
      </w:r>
      <w:ins w:id="16" w:author="Glauber Matteis Gadelha" w:date="2018-10-27T08:04:00Z">
        <w:r w:rsidR="00F6358D">
          <w:rPr>
            <w:lang w:val="pt"/>
          </w:rPr>
          <w:t>inviabilizam</w:t>
        </w:r>
      </w:ins>
      <w:del w:id="17" w:author="Glauber Matteis Gadelha" w:date="2018-10-27T08:04:00Z">
        <w:r w:rsidDel="00F6358D">
          <w:rPr>
            <w:lang w:val="pt"/>
          </w:rPr>
          <w:delText>que tornam uma tarefa hercúlea essa análise, inviabilizando</w:delText>
        </w:r>
      </w:del>
      <w:r>
        <w:rPr>
          <w:lang w:val="pt"/>
        </w:rPr>
        <w:t xml:space="preserve"> o entendimento</w:t>
      </w:r>
      <w:ins w:id="18" w:author="Glauber Matteis Gadelha" w:date="2018-10-27T08:04:00Z">
        <w:r w:rsidR="00F6358D">
          <w:rPr>
            <w:lang w:val="pt"/>
          </w:rPr>
          <w:t xml:space="preserve"> de certos relat</w:t>
        </w:r>
      </w:ins>
      <w:ins w:id="19" w:author="Glauber Matteis Gadelha" w:date="2018-10-27T08:05:00Z">
        <w:r w:rsidR="00F6358D">
          <w:rPr>
            <w:lang w:val="pt"/>
          </w:rPr>
          <w:t>órios</w:t>
        </w:r>
      </w:ins>
      <w:r>
        <w:rPr>
          <w:lang w:val="pt"/>
        </w:rPr>
        <w:t xml:space="preserve"> por um executivo, um investidor ou um cliente</w:t>
      </w:r>
      <w:r w:rsidRPr="00F659A2">
        <w:rPr>
          <w:lang w:val="pt"/>
        </w:rPr>
        <w:t xml:space="preserve">. </w:t>
      </w:r>
      <w:del w:id="20" w:author="Glauber Matteis Gadelha" w:date="2018-10-27T08:05:00Z">
        <w:r w:rsidRPr="00F659A2" w:rsidDel="00F6358D">
          <w:rPr>
            <w:lang w:val="pt"/>
          </w:rPr>
          <w:delText>Mesmo bem organizadas e indexadas, listagens de informação mineirada podem ter constatações i</w:delText>
        </w:r>
        <w:r w:rsidRPr="00B154BB" w:rsidDel="00F6358D">
          <w:rPr>
            <w:lang w:val="pt"/>
          </w:rPr>
          <w:delText xml:space="preserve">mportantíssimas que passarão despercebidas a </w:delText>
        </w:r>
        <w:r w:rsidRPr="00F659A2" w:rsidDel="00F6358D">
          <w:rPr>
            <w:lang w:val="pt"/>
          </w:rPr>
          <w:delText>olhos com pouco ou nenhum conhecimento da área de estatística.</w:delText>
        </w:r>
      </w:del>
    </w:p>
    <w:p w:rsidR="00A76A49" w:rsidRDefault="00A76A49" w:rsidP="00850F88">
      <w:pPr>
        <w:pStyle w:val="Paragrafo-Artigo"/>
        <w:spacing w:line="360" w:lineRule="auto"/>
        <w:ind w:firstLine="1134"/>
        <w:rPr>
          <w:lang w:val="pt"/>
        </w:rPr>
      </w:pPr>
      <w:r>
        <w:rPr>
          <w:lang w:val="pt"/>
        </w:rPr>
        <w:t>Para minimizar o problema</w:t>
      </w:r>
      <w:r w:rsidR="00556ED2">
        <w:rPr>
          <w:lang w:val="pt"/>
        </w:rPr>
        <w:t xml:space="preserve">, </w:t>
      </w:r>
      <w:del w:id="21" w:author="Glauber Matteis Gadelha" w:date="2018-10-27T08:05:00Z">
        <w:r w:rsidDel="00F6358D">
          <w:rPr>
            <w:lang w:val="pt"/>
          </w:rPr>
          <w:delText>,</w:delText>
        </w:r>
      </w:del>
      <w:del w:id="22" w:author="Glauber Matteis Gadelha" w:date="2018-10-27T08:14:00Z">
        <w:r w:rsidDel="00F659A2">
          <w:rPr>
            <w:lang w:val="pt"/>
          </w:rPr>
          <w:delText xml:space="preserve"> </w:delText>
        </w:r>
      </w:del>
      <w:r>
        <w:rPr>
          <w:lang w:val="pt"/>
        </w:rPr>
        <w:t xml:space="preserve">tem se empregado </w:t>
      </w:r>
      <w:del w:id="23" w:author="Glauber Matteis Gadelha" w:date="2018-10-27T08:05:00Z">
        <w:r w:rsidDel="00F6358D">
          <w:rPr>
            <w:lang w:val="pt"/>
          </w:rPr>
          <w:delText xml:space="preserve">cada vez mais, </w:delText>
        </w:r>
      </w:del>
      <w:r>
        <w:rPr>
          <w:lang w:val="pt"/>
        </w:rPr>
        <w:t>formas de apresentação de informações sintetizadas em</w:t>
      </w:r>
      <w:ins w:id="24" w:author="Glauber Matteis Gadelha" w:date="2018-10-27T08:06:00Z">
        <w:r w:rsidR="00F6358D">
          <w:rPr>
            <w:lang w:val="pt"/>
          </w:rPr>
          <w:t xml:space="preserve"> quadros</w:t>
        </w:r>
      </w:ins>
      <w:r>
        <w:rPr>
          <w:lang w:val="pt"/>
        </w:rPr>
        <w:t xml:space="preserve"> gráficos, que entregam um resumo visual de</w:t>
      </w:r>
      <w:del w:id="25" w:author="Glauber Matteis Gadelha" w:date="2018-10-27T08:06:00Z">
        <w:r w:rsidDel="00F6358D">
          <w:rPr>
            <w:lang w:val="pt"/>
          </w:rPr>
          <w:delText>, muitas vezes,</w:delText>
        </w:r>
      </w:del>
      <w:r>
        <w:rPr>
          <w:lang w:val="pt"/>
        </w:rPr>
        <w:t xml:space="preserve"> milhões de linhas de uma tabela estruturada. Isso</w:t>
      </w:r>
      <w:del w:id="26" w:author="Glauber Matteis Gadelha" w:date="2018-10-27T08:07:00Z">
        <w:r w:rsidDel="00F6358D">
          <w:rPr>
            <w:lang w:val="pt"/>
          </w:rPr>
          <w:delText xml:space="preserve">, obviamente, </w:delText>
        </w:r>
      </w:del>
      <w:ins w:id="27" w:author="Glauber Matteis Gadelha" w:date="2018-10-27T08:10:00Z">
        <w:r w:rsidR="00F6358D">
          <w:rPr>
            <w:lang w:val="pt"/>
          </w:rPr>
          <w:t xml:space="preserve"> </w:t>
        </w:r>
      </w:ins>
      <w:r>
        <w:rPr>
          <w:lang w:val="pt"/>
        </w:rPr>
        <w:t>facilita o entendimento e suporta de forma mais simples e direta a tomada de decisão.</w:t>
      </w:r>
    </w:p>
    <w:p w:rsidR="002030DB" w:rsidDel="00F659A2" w:rsidRDefault="002030DB" w:rsidP="00850F88">
      <w:pPr>
        <w:pStyle w:val="Paragrafo-Artigo"/>
        <w:spacing w:line="360" w:lineRule="auto"/>
        <w:ind w:firstLine="1134"/>
        <w:rPr>
          <w:del w:id="28" w:author="Glauber Matteis Gadelha" w:date="2018-10-27T08:14:00Z"/>
          <w:lang w:val="pt"/>
        </w:rPr>
      </w:pPr>
      <w:del w:id="29" w:author="Glauber Matteis Gadelha" w:date="2018-10-27T08:14:00Z">
        <w:r w:rsidDel="00F659A2">
          <w:rPr>
            <w:lang w:val="pt"/>
          </w:rPr>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556ED2" w:rsidRDefault="002030DB" w:rsidP="00850F88">
      <w:pPr>
        <w:pStyle w:val="Paragrafo-Artigo"/>
        <w:spacing w:line="360" w:lineRule="auto"/>
        <w:ind w:firstLine="1134"/>
        <w:rPr>
          <w:lang w:val="pt"/>
        </w:rPr>
      </w:pPr>
      <w:r>
        <w:rPr>
          <w:lang w:val="pt"/>
        </w:rPr>
        <w:t>Mesmo com as linguagens de programação, como Java, C#, entre outras terem evoluído e expandido sua biblioteca de Interfaces de Aplicações</w:t>
      </w:r>
      <w:r w:rsidR="005C53B5">
        <w:rPr>
          <w:lang w:val="pt"/>
        </w:rPr>
        <w:t xml:space="preserve"> para Programação</w:t>
      </w:r>
      <w:r>
        <w:rPr>
          <w:lang w:val="pt"/>
        </w:rPr>
        <w:t xml:space="preserve">, comumente chamadas </w:t>
      </w:r>
      <w:proofErr w:type="spellStart"/>
      <w:r>
        <w:rPr>
          <w:lang w:val="pt"/>
        </w:rPr>
        <w:t>APIs</w:t>
      </w:r>
      <w:proofErr w:type="spellEnd"/>
      <w:r>
        <w:rPr>
          <w:lang w:val="pt"/>
        </w:rPr>
        <w:t xml:space="preserve">, ainda é </w:t>
      </w:r>
      <w:r w:rsidR="005C53B5">
        <w:rPr>
          <w:lang w:val="pt"/>
        </w:rPr>
        <w:t>trabalhoso desenvolver a camada de apresentação de dados de forma gráfica e dinâmica. Uma página JSP ou ASP contendo um dashboard que sintetiza em uma tela</w:t>
      </w:r>
      <w:del w:id="30" w:author="Glauber Matteis Gadelha" w:date="2018-10-27T08:15:00Z">
        <w:r w:rsidR="005C53B5" w:rsidDel="00F659A2">
          <w:rPr>
            <w:lang w:val="pt"/>
          </w:rPr>
          <w:delText>, com diversos tipos de apresentações,</w:delText>
        </w:r>
      </w:del>
      <w:r w:rsidR="005C53B5">
        <w:rPr>
          <w:lang w:val="pt"/>
        </w:rPr>
        <w:t xml:space="preserve"> um conjunto de informações de um relatório de pesquisa em banco de dados requer algumas centenas de linhas de código</w:t>
      </w:r>
      <w:del w:id="31" w:author="Glauber Matteis Gadelha" w:date="2018-10-27T08:15:00Z">
        <w:r w:rsidR="005C53B5" w:rsidDel="00F659A2">
          <w:rPr>
            <w:lang w:val="pt"/>
          </w:rPr>
          <w:delText>, ainda que se utilizem frameworks que facilitam bastante este serviço</w:delText>
        </w:r>
      </w:del>
      <w:r w:rsidR="005C53B5">
        <w:rPr>
          <w:lang w:val="pt"/>
        </w:rPr>
        <w:t xml:space="preserve">. </w:t>
      </w:r>
    </w:p>
    <w:p w:rsidR="002030DB" w:rsidDel="00F659A2" w:rsidRDefault="005C53B5" w:rsidP="00850F88">
      <w:pPr>
        <w:pStyle w:val="Paragrafo-Artigo"/>
        <w:spacing w:line="360" w:lineRule="auto"/>
        <w:ind w:firstLine="1134"/>
        <w:rPr>
          <w:del w:id="32" w:author="Glauber Matteis Gadelha" w:date="2018-10-27T08:15:00Z"/>
          <w:lang w:val="pt"/>
        </w:rPr>
      </w:pPr>
      <w:del w:id="33" w:author="Glauber Matteis Gadelha" w:date="2018-10-27T08:15:00Z">
        <w:r w:rsidDel="00F659A2">
          <w:rPr>
            <w:lang w:val="pt"/>
          </w:rPr>
          <w:delText>São blocos padronizados, misturando tags e conteúdo HTML às marcações típicas das linguagens de apresentação para aplicações web, mas que devem ser inseridos sempre que se faz necessário construir essas saídas para o usuário.</w:delText>
        </w:r>
      </w:del>
    </w:p>
    <w:p w:rsidR="005C53B5" w:rsidRDefault="005C53B5" w:rsidP="00850F88">
      <w:pPr>
        <w:pStyle w:val="Paragrafo-Artigo"/>
        <w:spacing w:line="360" w:lineRule="auto"/>
        <w:ind w:firstLine="1134"/>
        <w:rPr>
          <w:lang w:val="pt"/>
        </w:rPr>
      </w:pPr>
      <w:r>
        <w:rPr>
          <w:lang w:val="pt"/>
        </w:rPr>
        <w:t xml:space="preserve">Como então é possível, usando padrões de projetos e técnicas de </w:t>
      </w:r>
      <w:r w:rsidR="000B5269">
        <w:rPr>
          <w:lang w:val="pt"/>
        </w:rPr>
        <w:t>reuso</w:t>
      </w:r>
      <w:r>
        <w:rPr>
          <w:lang w:val="pt"/>
        </w:rPr>
        <w:t xml:space="preserve"> de software já consolidadas, reduzir significantemente</w:t>
      </w:r>
      <w:r w:rsidR="000B5269">
        <w:rPr>
          <w:lang w:val="pt"/>
        </w:rPr>
        <w:t xml:space="preserve"> o esforço e o tempo de desenvolvimento e entrega das páginas contendo Dashboards, sem prejuízo da qualidade e manutenibilidade do sistema? Qual a maneira, processo ou ferramenta </w:t>
      </w:r>
      <w:r w:rsidR="00753F82">
        <w:rPr>
          <w:lang w:val="pt"/>
        </w:rPr>
        <w:t xml:space="preserve">que </w:t>
      </w:r>
      <w:r w:rsidR="000B5269">
        <w:rPr>
          <w:lang w:val="pt"/>
        </w:rPr>
        <w:t>será a mais adequada para essa finalidade?</w:t>
      </w:r>
    </w:p>
    <w:p w:rsidR="00365FC1" w:rsidRDefault="00365FC1">
      <w:pPr>
        <w:spacing w:line="240" w:lineRule="auto"/>
        <w:ind w:firstLine="0"/>
        <w:jc w:val="left"/>
        <w:rPr>
          <w:ins w:id="34" w:author="Aluno" w:date="2018-10-25T21:02:00Z"/>
          <w:rFonts w:eastAsia="Calibri" w:cs="Arial"/>
          <w:szCs w:val="24"/>
          <w:lang w:val="pt" w:eastAsia="en-US"/>
        </w:rPr>
      </w:pPr>
      <w:ins w:id="35" w:author="Aluno" w:date="2018-10-25T21:02:00Z">
        <w:r>
          <w:rPr>
            <w:lang w:val="pt"/>
          </w:rPr>
          <w:br w:type="page"/>
        </w:r>
      </w:ins>
    </w:p>
    <w:p w:rsidR="002030DB" w:rsidRDefault="002030DB" w:rsidP="00850F88">
      <w:pPr>
        <w:pStyle w:val="Paragrafo-Artigo"/>
        <w:spacing w:line="360" w:lineRule="auto"/>
        <w:ind w:firstLine="1134"/>
        <w:rPr>
          <w:lang w:val="pt"/>
        </w:rPr>
      </w:pPr>
    </w:p>
    <w:p w:rsidR="00250646" w:rsidRPr="00250646" w:rsidRDefault="00250646" w:rsidP="00250646">
      <w:pPr>
        <w:pStyle w:val="Ttulo1"/>
      </w:pPr>
      <w:bookmarkStart w:id="36" w:name="_Toc527657241"/>
      <w:proofErr w:type="gramStart"/>
      <w:r>
        <w:rPr>
          <w:rFonts w:cs="Arial"/>
        </w:rPr>
        <w:t>2</w:t>
      </w:r>
      <w:proofErr w:type="gramEnd"/>
      <w:r>
        <w:t xml:space="preserve"> JUSTIFICATIVA</w:t>
      </w:r>
      <w:bookmarkEnd w:id="36"/>
    </w:p>
    <w:p w:rsidR="000B5269" w:rsidRDefault="000B5269" w:rsidP="00A02488">
      <w:pPr>
        <w:pStyle w:val="Paragrafo-Artigo"/>
        <w:spacing w:line="360" w:lineRule="auto"/>
        <w:ind w:firstLine="1134"/>
      </w:pPr>
      <w:r>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rápida e eficiente de relatórios.</w:t>
      </w:r>
      <w:r w:rsidR="00A46F4A">
        <w:t xml:space="preserve"> Há relevância em testar soluções a fim de encontrar a forma mais adequada de aproveitar-se de blocos de código previamente criados e validados em novos sistemas. Isto, se feito apropriadamente, reduz a qua</w:t>
      </w:r>
      <w:r w:rsidR="00677BBB">
        <w:t>ntidade de falhas de projeto e deixa a equipe de programadores e analistas com mais tempo para tratar regras de negócio e complexidades típicas de cada domínio de problema.</w:t>
      </w:r>
    </w:p>
    <w:p w:rsidR="00375D86" w:rsidRDefault="00375D86" w:rsidP="00A02488">
      <w:pPr>
        <w:pStyle w:val="Paragrafo-Artigo"/>
        <w:spacing w:line="360" w:lineRule="auto"/>
        <w:ind w:firstLine="1134"/>
        <w:rPr>
          <w:lang w:val="pt"/>
        </w:rPr>
      </w:pPr>
      <w:r>
        <w:t xml:space="preserve">Poder </w:t>
      </w:r>
      <w:del w:id="37" w:author="Glauber Matteis Gadelha" w:date="2018-10-27T08:12:00Z">
        <w:r w:rsidDel="00F659A2">
          <w:delText xml:space="preserve">se </w:delText>
        </w:r>
      </w:del>
      <w:r>
        <w:t>utilizar</w:t>
      </w:r>
      <w:ins w:id="38" w:author="Aluno" w:date="2018-10-25T20:50:00Z">
        <w:del w:id="39" w:author="Glauber Matteis Gadelha" w:date="2018-10-27T08:12:00Z">
          <w:r w:rsidR="002B180E" w:rsidDel="00F659A2">
            <w:delText>-se</w:delText>
          </w:r>
        </w:del>
      </w:ins>
      <w:ins w:id="40" w:author="Glauber Matteis Gadelha" w:date="2018-10-27T08:12:00Z">
        <w:r w:rsidR="00F659A2">
          <w:t>-se</w:t>
        </w:r>
      </w:ins>
      <w:r>
        <w:t xml:space="preserve"> de bibliotecas de classes ou até mesmo programas </w:t>
      </w:r>
      <w:r w:rsidRPr="00F6358D">
        <w:t>standalone</w:t>
      </w:r>
      <w:r>
        <w:t xml:space="preserve"> que geram código a partir de um conjunto de definições feitas pelo usuário, o que pode ser chamado de um assistente ou </w:t>
      </w:r>
      <w:r w:rsidRPr="00F6358D">
        <w:t>wizard</w:t>
      </w:r>
      <w:r w:rsidRPr="00F659A2">
        <w:t>,</w:t>
      </w:r>
      <w:r>
        <w:t xml:space="preserve"> reduz uma etapa trabalhosa e significante do esforço total de desenvolvimento de um sistema completo ou de módulos de um sistema maior.</w:t>
      </w:r>
    </w:p>
    <w:p w:rsidR="00547C13" w:rsidRPr="00250646" w:rsidRDefault="00547C13" w:rsidP="007864B3">
      <w:pPr>
        <w:pStyle w:val="NormalWeb"/>
        <w:spacing w:before="120" w:beforeAutospacing="0" w:after="0" w:afterAutospacing="0" w:line="360" w:lineRule="auto"/>
        <w:ind w:firstLine="851"/>
        <w:rPr>
          <w:rFonts w:ascii="Arial" w:hAnsi="Arial" w:cs="Arial"/>
          <w:lang w:val="pt"/>
        </w:rPr>
      </w:pPr>
    </w:p>
    <w:p w:rsidR="00DC3451" w:rsidRDefault="006D417C" w:rsidP="00972581">
      <w:pPr>
        <w:pStyle w:val="Ttulo1"/>
      </w:pPr>
      <w:r>
        <w:br w:type="page"/>
      </w:r>
      <w:bookmarkStart w:id="41" w:name="_Toc527657242"/>
      <w:proofErr w:type="gramStart"/>
      <w:r w:rsidR="00250646">
        <w:lastRenderedPageBreak/>
        <w:t>3</w:t>
      </w:r>
      <w:proofErr w:type="gramEnd"/>
      <w:r w:rsidR="0080529C">
        <w:t xml:space="preserve"> </w:t>
      </w:r>
      <w:r w:rsidR="00E372CE">
        <w:t>OBJETIVO</w:t>
      </w:r>
      <w:r w:rsidR="00DC3451">
        <w:t>S</w:t>
      </w:r>
      <w:bookmarkEnd w:id="41"/>
      <w:r w:rsidR="00E372CE">
        <w:t xml:space="preserve"> </w:t>
      </w:r>
    </w:p>
    <w:p w:rsidR="00352083" w:rsidRDefault="00352083" w:rsidP="008F0388">
      <w:pPr>
        <w:pStyle w:val="NormalWeb"/>
        <w:spacing w:before="0" w:beforeAutospacing="0" w:after="0" w:afterAutospacing="0" w:line="360" w:lineRule="auto"/>
        <w:rPr>
          <w:rFonts w:ascii="Arial" w:hAnsi="Arial" w:cs="Arial"/>
          <w:b/>
        </w:rPr>
      </w:pPr>
    </w:p>
    <w:p w:rsidR="006A4FB0" w:rsidRPr="00352083" w:rsidRDefault="00250646" w:rsidP="00352083">
      <w:pPr>
        <w:pStyle w:val="Ttulo2"/>
      </w:pPr>
      <w:bookmarkStart w:id="42" w:name="_Toc527657243"/>
      <w:r w:rsidRPr="00352083">
        <w:t>3</w:t>
      </w:r>
      <w:r w:rsidR="00F22F36" w:rsidRPr="00352083">
        <w:t>.1 Geral</w:t>
      </w:r>
      <w:bookmarkEnd w:id="42"/>
    </w:p>
    <w:p w:rsidR="00B675CE" w:rsidRDefault="00375D86" w:rsidP="006A4FB0">
      <w:pPr>
        <w:ind w:firstLine="851"/>
        <w:rPr>
          <w:color w:val="FF0000"/>
        </w:rPr>
      </w:pPr>
      <w:r>
        <w:t xml:space="preserve">O objetivo deste trabalho é encontrar, por meio de testes e prototipação, uma forma prática e eficiente de gerar </w:t>
      </w:r>
      <w:del w:id="43" w:author="Aluno" w:date="2018-10-25T20:51:00Z">
        <w:r w:rsidDel="002B180E">
          <w:delText xml:space="preserve">um </w:delText>
        </w:r>
      </w:del>
      <w:ins w:id="44" w:author="Aluno" w:date="2018-10-25T20:51:00Z">
        <w:r w:rsidR="002B180E">
          <w:t xml:space="preserve">painéis de informações gerenciais </w:t>
        </w:r>
        <w:del w:id="45" w:author="Glauber Matteis Gadelha" w:date="2018-10-27T08:19:00Z">
          <w:r w:rsidR="002B180E" w:rsidDel="00F659A2">
            <w:delText>(</w:delText>
          </w:r>
        </w:del>
      </w:ins>
      <w:ins w:id="46" w:author="Glauber Matteis Gadelha" w:date="2018-10-27T08:19:00Z">
        <w:r w:rsidR="00F659A2">
          <w:t>(</w:t>
        </w:r>
      </w:ins>
      <w:r w:rsidRPr="002044ED">
        <w:rPr>
          <w:i/>
        </w:rPr>
        <w:t>dashboard</w:t>
      </w:r>
      <w:ins w:id="47" w:author="Glauber Matteis Gadelha" w:date="2018-10-27T08:11:00Z">
        <w:r w:rsidR="00F659A2" w:rsidRPr="00B154BB">
          <w:rPr>
            <w:i/>
          </w:rPr>
          <w:t>s</w:t>
        </w:r>
      </w:ins>
      <w:ins w:id="48" w:author="Aluno" w:date="2018-10-25T20:51:00Z">
        <w:del w:id="49" w:author="Glauber Matteis Gadelha" w:date="2018-10-27T08:19:00Z">
          <w:r w:rsidR="002B180E" w:rsidDel="00F659A2">
            <w:delText>)</w:delText>
          </w:r>
        </w:del>
      </w:ins>
      <w:ins w:id="50" w:author="Glauber Matteis Gadelha" w:date="2018-10-27T08:19:00Z">
        <w:r w:rsidR="00F659A2">
          <w:t>)</w:t>
        </w:r>
      </w:ins>
      <w:r>
        <w:t xml:space="preserve"> para representação de dados obtidos </w:t>
      </w:r>
      <w:del w:id="51" w:author="Aluno" w:date="2018-10-25T20:51:00Z">
        <w:r w:rsidDel="002B180E">
          <w:delText xml:space="preserve">em </w:delText>
        </w:r>
      </w:del>
      <w:ins w:id="52" w:author="Aluno" w:date="2018-10-25T20:51:00Z">
        <w:r w:rsidR="002B180E">
          <w:t>de bases de dados pr</w:t>
        </w:r>
      </w:ins>
      <w:ins w:id="53" w:author="Aluno" w:date="2018-10-25T20:52:00Z">
        <w:r w:rsidR="002B180E">
          <w:t xml:space="preserve">é-definidas de um </w:t>
        </w:r>
      </w:ins>
      <w:del w:id="54" w:author="Aluno" w:date="2018-10-25T20:52:00Z">
        <w:r w:rsidDel="002B180E">
          <w:delText xml:space="preserve">um </w:delText>
        </w:r>
      </w:del>
      <w:r>
        <w:t>Sistema Gerenciador de Banco de Dados Relacional</w:t>
      </w:r>
      <w:ins w:id="55" w:author="Aluno" w:date="2018-10-25T20:52:00Z">
        <w:r w:rsidR="002B180E">
          <w:t>. Tais painéis são codificados</w:t>
        </w:r>
      </w:ins>
      <w:r>
        <w:t xml:space="preserve"> para visualização pela </w:t>
      </w:r>
      <w:del w:id="56" w:author="Aluno" w:date="2018-10-25T20:53:00Z">
        <w:r w:rsidDel="002B180E">
          <w:delText>a Internet</w:delText>
        </w:r>
      </w:del>
      <w:ins w:id="57" w:author="Aluno" w:date="2018-10-25T20:53:00Z">
        <w:r w:rsidR="002B180E">
          <w:t>Web</w:t>
        </w:r>
      </w:ins>
      <w:r>
        <w:t xml:space="preserve">, acessível por qualquer </w:t>
      </w:r>
      <w:r w:rsidRPr="002B180E">
        <w:rPr>
          <w:i/>
          <w:rPrChange w:id="58" w:author="Aluno" w:date="2018-10-25T20:53:00Z">
            <w:rPr/>
          </w:rPrChange>
        </w:rPr>
        <w:t>browser</w:t>
      </w:r>
      <w:r>
        <w:t xml:space="preserve"> com capacidade de </w:t>
      </w:r>
      <w:del w:id="59" w:author="Aluno" w:date="2018-10-25T20:53:00Z">
        <w:r w:rsidDel="002B180E">
          <w:delText xml:space="preserve">renderizar </w:delText>
        </w:r>
      </w:del>
      <w:ins w:id="60" w:author="Aluno" w:date="2018-10-25T20:53:00Z">
        <w:r w:rsidR="002B180E">
          <w:t xml:space="preserve">formatar </w:t>
        </w:r>
      </w:ins>
      <w:r>
        <w:t>páginas HMTL5.</w:t>
      </w:r>
    </w:p>
    <w:p w:rsidR="00773044" w:rsidRDefault="00773044" w:rsidP="00352083">
      <w:pPr>
        <w:pStyle w:val="Ttulo2"/>
      </w:pPr>
    </w:p>
    <w:p w:rsidR="0057451F" w:rsidRPr="00773044" w:rsidRDefault="00250646" w:rsidP="00352083">
      <w:pPr>
        <w:pStyle w:val="Ttulo2"/>
      </w:pPr>
      <w:bookmarkStart w:id="61" w:name="_Toc527657244"/>
      <w:r>
        <w:t>3</w:t>
      </w:r>
      <w:r w:rsidR="00F22F36" w:rsidRPr="00773044">
        <w:t>.</w:t>
      </w:r>
      <w:r w:rsidR="00F22F36">
        <w:t>2</w:t>
      </w:r>
      <w:r w:rsidR="00F22F36" w:rsidRPr="00773044">
        <w:t xml:space="preserve"> Objetivos Específicos</w:t>
      </w:r>
      <w:bookmarkEnd w:id="61"/>
    </w:p>
    <w:p w:rsidR="00352083" w:rsidRDefault="006B5C1B" w:rsidP="00352083">
      <w:pPr>
        <w:ind w:firstLine="851"/>
        <w:rPr>
          <w:rFonts w:cs="Arial"/>
          <w:szCs w:val="24"/>
        </w:rPr>
      </w:pPr>
      <w:r>
        <w:t>Os objetivos específicos deste trabalho consistem em</w:t>
      </w:r>
      <w:r w:rsidR="00352083">
        <w:t>:</w:t>
      </w:r>
    </w:p>
    <w:p w:rsidR="008050DF" w:rsidRPr="00257A99" w:rsidRDefault="006B5C1B" w:rsidP="00250646">
      <w:pPr>
        <w:pStyle w:val="PargrafodaLista"/>
        <w:numPr>
          <w:ilvl w:val="0"/>
          <w:numId w:val="31"/>
        </w:numPr>
        <w:rPr>
          <w:rFonts w:cs="Arial"/>
          <w:szCs w:val="24"/>
        </w:rPr>
      </w:pPr>
      <w:del w:id="62" w:author="Aluno" w:date="2018-10-25T20:53:00Z">
        <w:r w:rsidDel="002B180E">
          <w:rPr>
            <w:rFonts w:cs="Arial"/>
            <w:szCs w:val="24"/>
          </w:rPr>
          <w:delText xml:space="preserve">Análise </w:delText>
        </w:r>
      </w:del>
      <w:ins w:id="63" w:author="Aluno" w:date="2018-10-25T20:53:00Z">
        <w:r w:rsidR="002B180E">
          <w:rPr>
            <w:rFonts w:cs="Arial"/>
            <w:szCs w:val="24"/>
          </w:rPr>
          <w:t>Investigar ferramentas e t</w:t>
        </w:r>
      </w:ins>
      <w:ins w:id="64" w:author="Aluno" w:date="2018-10-25T20:54:00Z">
        <w:r w:rsidR="002B180E">
          <w:rPr>
            <w:rFonts w:cs="Arial"/>
            <w:szCs w:val="24"/>
          </w:rPr>
          <w:t xml:space="preserve">écnicas </w:t>
        </w:r>
      </w:ins>
      <w:del w:id="65" w:author="Aluno" w:date="2018-10-25T20:54:00Z">
        <w:r w:rsidDel="002B180E">
          <w:rPr>
            <w:rFonts w:cs="Arial"/>
            <w:szCs w:val="24"/>
          </w:rPr>
          <w:delText>da documentação da</w:delText>
        </w:r>
        <w:r w:rsidR="00D550D9" w:rsidDel="002B180E">
          <w:rPr>
            <w:rFonts w:cs="Arial"/>
            <w:szCs w:val="24"/>
          </w:rPr>
          <w:delText xml:space="preserve"> linguagem </w:delText>
        </w:r>
      </w:del>
      <w:ins w:id="66" w:author="Aluno" w:date="2018-10-25T20:54:00Z">
        <w:r w:rsidR="002B180E">
          <w:rPr>
            <w:rFonts w:cs="Arial"/>
            <w:szCs w:val="24"/>
          </w:rPr>
          <w:t xml:space="preserve">para geração </w:t>
        </w:r>
      </w:ins>
      <w:r w:rsidR="00D550D9">
        <w:rPr>
          <w:rFonts w:cs="Arial"/>
          <w:szCs w:val="24"/>
        </w:rPr>
        <w:t>de</w:t>
      </w:r>
      <w:ins w:id="67" w:author="Aluno" w:date="2018-10-25T20:54:00Z">
        <w:r w:rsidR="002B180E">
          <w:rPr>
            <w:rFonts w:cs="Arial"/>
            <w:szCs w:val="24"/>
          </w:rPr>
          <w:t xml:space="preserve"> modelos (</w:t>
        </w:r>
      </w:ins>
      <w:proofErr w:type="spellStart"/>
      <w:del w:id="68" w:author="Aluno" w:date="2018-10-25T20:54:00Z">
        <w:r w:rsidDel="002B180E">
          <w:rPr>
            <w:rFonts w:cs="Arial"/>
            <w:szCs w:val="24"/>
          </w:rPr>
          <w:delText xml:space="preserve"> </w:delText>
        </w:r>
      </w:del>
      <w:r w:rsidRPr="002B180E">
        <w:rPr>
          <w:rFonts w:cs="Arial"/>
          <w:i/>
          <w:szCs w:val="24"/>
          <w:rPrChange w:id="69" w:author="Aluno" w:date="2018-10-25T20:54:00Z">
            <w:rPr>
              <w:rFonts w:cs="Arial"/>
              <w:szCs w:val="24"/>
            </w:rPr>
          </w:rPrChange>
        </w:rPr>
        <w:t>template</w:t>
      </w:r>
      <w:ins w:id="70" w:author="Aluno" w:date="2018-10-25T20:54:00Z">
        <w:r w:rsidR="002B180E" w:rsidRPr="002B180E">
          <w:rPr>
            <w:rFonts w:cs="Arial"/>
            <w:i/>
            <w:szCs w:val="24"/>
            <w:rPrChange w:id="71" w:author="Aluno" w:date="2018-10-25T20:54:00Z">
              <w:rPr>
                <w:rFonts w:cs="Arial"/>
                <w:szCs w:val="24"/>
              </w:rPr>
            </w:rPrChange>
          </w:rPr>
          <w:t>s</w:t>
        </w:r>
        <w:proofErr w:type="spellEnd"/>
        <w:r w:rsidR="002B180E" w:rsidRPr="002B180E">
          <w:rPr>
            <w:rFonts w:cs="Arial"/>
            <w:szCs w:val="24"/>
            <w:rPrChange w:id="72" w:author="Aluno" w:date="2018-10-25T20:54:00Z">
              <w:rPr>
                <w:rFonts w:cs="Arial"/>
                <w:i/>
                <w:szCs w:val="24"/>
              </w:rPr>
            </w:rPrChange>
          </w:rPr>
          <w:t>)</w:t>
        </w:r>
      </w:ins>
      <w:del w:id="73" w:author="Aluno" w:date="2018-10-25T20:54:00Z">
        <w:r w:rsidDel="002B180E">
          <w:rPr>
            <w:rFonts w:cs="Arial"/>
            <w:szCs w:val="24"/>
          </w:rPr>
          <w:delText xml:space="preserve"> Apache Velocity</w:delText>
        </w:r>
      </w:del>
      <w:r w:rsidR="00D550D9">
        <w:rPr>
          <w:rFonts w:cs="Arial"/>
          <w:szCs w:val="24"/>
        </w:rPr>
        <w:t>;</w:t>
      </w:r>
    </w:p>
    <w:p w:rsidR="008050DF" w:rsidRDefault="006B5C1B" w:rsidP="00250646">
      <w:pPr>
        <w:pStyle w:val="PargrafodaLista"/>
        <w:numPr>
          <w:ilvl w:val="0"/>
          <w:numId w:val="31"/>
        </w:numPr>
        <w:rPr>
          <w:rFonts w:cs="Arial"/>
          <w:szCs w:val="24"/>
        </w:rPr>
      </w:pPr>
      <w:del w:id="74" w:author="Aluno" w:date="2018-10-25T20:54:00Z">
        <w:r w:rsidDel="002B180E">
          <w:rPr>
            <w:rFonts w:cs="Arial"/>
            <w:szCs w:val="24"/>
          </w:rPr>
          <w:delText xml:space="preserve">Estudo </w:delText>
        </w:r>
      </w:del>
      <w:ins w:id="75" w:author="Aluno" w:date="2018-10-25T20:54:00Z">
        <w:r w:rsidR="002B180E">
          <w:rPr>
            <w:rFonts w:cs="Arial"/>
            <w:szCs w:val="24"/>
          </w:rPr>
          <w:t xml:space="preserve">Estudar </w:t>
        </w:r>
      </w:ins>
      <w:del w:id="76" w:author="Aluno" w:date="2018-10-25T20:54:00Z">
        <w:r w:rsidDel="002B180E">
          <w:rPr>
            <w:rFonts w:cs="Arial"/>
            <w:szCs w:val="24"/>
          </w:rPr>
          <w:delText xml:space="preserve">de </w:delText>
        </w:r>
      </w:del>
      <w:ins w:id="77" w:author="Aluno" w:date="2018-10-25T20:55:00Z">
        <w:r w:rsidR="002B180E">
          <w:rPr>
            <w:rFonts w:cs="Arial"/>
            <w:szCs w:val="24"/>
          </w:rPr>
          <w:t xml:space="preserve">tecnologias e </w:t>
        </w:r>
      </w:ins>
      <w:r>
        <w:rPr>
          <w:rFonts w:cs="Arial"/>
          <w:szCs w:val="24"/>
        </w:rPr>
        <w:t xml:space="preserve">ferramentas em </w:t>
      </w:r>
      <w:proofErr w:type="spellStart"/>
      <w:r>
        <w:rPr>
          <w:rFonts w:cs="Arial"/>
          <w:szCs w:val="24"/>
        </w:rPr>
        <w:t>javascript</w:t>
      </w:r>
      <w:proofErr w:type="spellEnd"/>
      <w:r>
        <w:rPr>
          <w:rFonts w:cs="Arial"/>
          <w:szCs w:val="24"/>
        </w:rPr>
        <w:t xml:space="preserve"> </w:t>
      </w:r>
      <w:r w:rsidR="002044ED">
        <w:rPr>
          <w:rFonts w:cs="Arial"/>
          <w:szCs w:val="24"/>
        </w:rPr>
        <w:t>de</w:t>
      </w:r>
      <w:ins w:id="78" w:author="Aluno" w:date="2018-10-25T20:56:00Z">
        <w:r w:rsidR="002B180E">
          <w:rPr>
            <w:rFonts w:cs="Arial"/>
            <w:szCs w:val="24"/>
          </w:rPr>
          <w:t xml:space="preserve"> código aberto, </w:t>
        </w:r>
      </w:ins>
      <w:r>
        <w:rPr>
          <w:rFonts w:cs="Arial"/>
          <w:szCs w:val="24"/>
        </w:rPr>
        <w:t xml:space="preserve">para </w:t>
      </w:r>
      <w:ins w:id="79" w:author="Aluno" w:date="2018-10-25T20:55:00Z">
        <w:r w:rsidR="002B180E">
          <w:rPr>
            <w:rFonts w:cs="Arial"/>
            <w:szCs w:val="24"/>
          </w:rPr>
          <w:t xml:space="preserve">suporte à construção de painéis (camada </w:t>
        </w:r>
      </w:ins>
      <w:r w:rsidRPr="00753F82">
        <w:rPr>
          <w:rFonts w:cs="Arial"/>
          <w:i/>
          <w:szCs w:val="24"/>
        </w:rPr>
        <w:t>front-</w:t>
      </w:r>
      <w:proofErr w:type="spellStart"/>
      <w:r w:rsidRPr="00753F82">
        <w:rPr>
          <w:rFonts w:cs="Arial"/>
          <w:i/>
          <w:szCs w:val="24"/>
        </w:rPr>
        <w:t>end</w:t>
      </w:r>
      <w:proofErr w:type="spellEnd"/>
      <w:ins w:id="80" w:author="Aluno" w:date="2018-10-25T20:55:00Z">
        <w:r w:rsidR="002B180E">
          <w:rPr>
            <w:rFonts w:cs="Arial"/>
            <w:szCs w:val="24"/>
          </w:rPr>
          <w:t>)</w:t>
        </w:r>
      </w:ins>
      <w:r>
        <w:rPr>
          <w:rFonts w:cs="Arial"/>
          <w:szCs w:val="24"/>
        </w:rPr>
        <w:t xml:space="preserve">, </w:t>
      </w:r>
      <w:del w:id="81" w:author="Aluno" w:date="2018-10-25T20:56:00Z">
        <w:r w:rsidDel="002B180E">
          <w:rPr>
            <w:rFonts w:cs="Arial"/>
            <w:szCs w:val="24"/>
          </w:rPr>
          <w:delText xml:space="preserve">como JQuery, que sejam de código aberto, </w:delText>
        </w:r>
      </w:del>
      <w:r>
        <w:rPr>
          <w:rFonts w:cs="Arial"/>
          <w:szCs w:val="24"/>
        </w:rPr>
        <w:t>para facilitar a geração dos gráficos em páginas web</w:t>
      </w:r>
      <w:r w:rsidR="008050DF" w:rsidRPr="00257A99">
        <w:rPr>
          <w:rFonts w:cs="Arial"/>
          <w:szCs w:val="24"/>
        </w:rPr>
        <w:t>;</w:t>
      </w:r>
    </w:p>
    <w:p w:rsidR="00D550D9" w:rsidRPr="00257A99" w:rsidRDefault="002B180E" w:rsidP="00250646">
      <w:pPr>
        <w:pStyle w:val="PargrafodaLista"/>
        <w:numPr>
          <w:ilvl w:val="0"/>
          <w:numId w:val="31"/>
        </w:numPr>
        <w:rPr>
          <w:rFonts w:cs="Arial"/>
          <w:szCs w:val="24"/>
        </w:rPr>
      </w:pPr>
      <w:ins w:id="82" w:author="Aluno" w:date="2018-10-25T20:56:00Z">
        <w:r>
          <w:rPr>
            <w:rFonts w:cs="Arial"/>
            <w:szCs w:val="24"/>
          </w:rPr>
          <w:t xml:space="preserve">Avaliar </w:t>
        </w:r>
      </w:ins>
      <w:ins w:id="83" w:author="Aluno" w:date="2018-10-25T20:57:00Z">
        <w:r>
          <w:rPr>
            <w:rFonts w:cs="Arial"/>
            <w:szCs w:val="24"/>
          </w:rPr>
          <w:t>outras estratégias</w:t>
        </w:r>
        <w:r w:rsidR="00365FC1">
          <w:rPr>
            <w:rFonts w:cs="Arial"/>
            <w:szCs w:val="24"/>
          </w:rPr>
          <w:t>, como</w:t>
        </w:r>
        <w:r>
          <w:rPr>
            <w:rFonts w:cs="Arial"/>
            <w:szCs w:val="24"/>
          </w:rPr>
          <w:t xml:space="preserve"> </w:t>
        </w:r>
      </w:ins>
      <w:ins w:id="84" w:author="Aluno" w:date="2018-10-25T20:56:00Z">
        <w:r>
          <w:rPr>
            <w:rFonts w:cs="Arial"/>
            <w:szCs w:val="24"/>
          </w:rPr>
          <w:t xml:space="preserve">ferramentas para </w:t>
        </w:r>
      </w:ins>
      <w:del w:id="85" w:author="Aluno" w:date="2018-10-25T20:57:00Z">
        <w:r w:rsidR="00D550D9" w:rsidDel="002B180E">
          <w:rPr>
            <w:rFonts w:cs="Arial"/>
            <w:szCs w:val="24"/>
          </w:rPr>
          <w:delText xml:space="preserve">Desenvolver um plugin para o Visual Studio Code de Snippets para </w:delText>
        </w:r>
      </w:del>
      <w:r w:rsidR="00D550D9">
        <w:rPr>
          <w:rFonts w:cs="Arial"/>
          <w:szCs w:val="24"/>
        </w:rPr>
        <w:t xml:space="preserve">geração de blocos HTML/JSP </w:t>
      </w:r>
      <w:r w:rsidR="002044ED">
        <w:rPr>
          <w:rFonts w:cs="Arial"/>
          <w:szCs w:val="24"/>
        </w:rPr>
        <w:t xml:space="preserve">em editores de código ou </w:t>
      </w:r>
      <w:proofErr w:type="spellStart"/>
      <w:proofErr w:type="gramStart"/>
      <w:r w:rsidR="002044ED">
        <w:rPr>
          <w:rFonts w:cs="Arial"/>
          <w:szCs w:val="24"/>
        </w:rPr>
        <w:t>IDEs</w:t>
      </w:r>
      <w:proofErr w:type="spellEnd"/>
      <w:proofErr w:type="gramEnd"/>
      <w:r w:rsidR="002044ED">
        <w:rPr>
          <w:rFonts w:cs="Arial"/>
          <w:szCs w:val="24"/>
        </w:rPr>
        <w:t xml:space="preserve"> </w:t>
      </w:r>
      <w:r w:rsidR="00E4654A">
        <w:rPr>
          <w:rFonts w:cs="Arial"/>
          <w:szCs w:val="24"/>
        </w:rPr>
        <w:t>(</w:t>
      </w:r>
      <w:proofErr w:type="spellStart"/>
      <w:r w:rsidR="00E4654A" w:rsidRPr="00E4654A">
        <w:rPr>
          <w:rFonts w:cs="Arial"/>
          <w:i/>
          <w:szCs w:val="24"/>
        </w:rPr>
        <w:t>Integrated</w:t>
      </w:r>
      <w:proofErr w:type="spellEnd"/>
      <w:r w:rsidR="00E4654A" w:rsidRPr="00E4654A">
        <w:rPr>
          <w:rFonts w:cs="Arial"/>
          <w:i/>
          <w:szCs w:val="24"/>
        </w:rPr>
        <w:t xml:space="preserve"> </w:t>
      </w:r>
      <w:proofErr w:type="spellStart"/>
      <w:r w:rsidR="00E4654A" w:rsidRPr="00E4654A">
        <w:rPr>
          <w:rFonts w:cs="Arial"/>
          <w:i/>
          <w:szCs w:val="24"/>
        </w:rPr>
        <w:t>Development</w:t>
      </w:r>
      <w:proofErr w:type="spellEnd"/>
      <w:r w:rsidR="00E4654A" w:rsidRPr="00E4654A">
        <w:rPr>
          <w:rFonts w:cs="Arial"/>
          <w:i/>
          <w:szCs w:val="24"/>
        </w:rPr>
        <w:t xml:space="preserve"> </w:t>
      </w:r>
      <w:proofErr w:type="spellStart"/>
      <w:r w:rsidR="00E4654A" w:rsidRPr="00E4654A">
        <w:rPr>
          <w:rFonts w:cs="Arial"/>
          <w:i/>
          <w:szCs w:val="24"/>
        </w:rPr>
        <w:t>Environment</w:t>
      </w:r>
      <w:proofErr w:type="spellEnd"/>
      <w:r w:rsidR="00E4654A">
        <w:rPr>
          <w:rFonts w:cs="Arial"/>
          <w:szCs w:val="24"/>
        </w:rPr>
        <w:t xml:space="preserve">, ou Ambiente Integrado de Desenvolvimento) </w:t>
      </w:r>
      <w:r w:rsidR="00D550D9">
        <w:rPr>
          <w:rFonts w:cs="Arial"/>
          <w:szCs w:val="24"/>
        </w:rPr>
        <w:t>para apresentação de dados em tabelas e gráficos;</w:t>
      </w:r>
    </w:p>
    <w:p w:rsidR="008050DF" w:rsidRPr="00257A99" w:rsidRDefault="006B5C1B" w:rsidP="00250646">
      <w:pPr>
        <w:pStyle w:val="PargrafodaLista"/>
        <w:numPr>
          <w:ilvl w:val="0"/>
          <w:numId w:val="31"/>
        </w:numPr>
        <w:rPr>
          <w:rFonts w:cs="Arial"/>
          <w:szCs w:val="24"/>
        </w:rPr>
      </w:pPr>
      <w:r>
        <w:rPr>
          <w:rFonts w:cs="Arial"/>
          <w:szCs w:val="24"/>
        </w:rPr>
        <w:t xml:space="preserve">Desenvolver </w:t>
      </w:r>
      <w:del w:id="86" w:author="Aluno" w:date="2018-10-25T20:58:00Z">
        <w:r w:rsidDel="00365FC1">
          <w:rPr>
            <w:rFonts w:cs="Arial"/>
            <w:szCs w:val="24"/>
          </w:rPr>
          <w:delText xml:space="preserve">uma </w:delText>
        </w:r>
      </w:del>
      <w:ins w:id="87" w:author="Aluno" w:date="2018-10-25T20:58:00Z">
        <w:r w:rsidR="00365FC1">
          <w:rPr>
            <w:rFonts w:cs="Arial"/>
            <w:szCs w:val="24"/>
          </w:rPr>
          <w:t xml:space="preserve">um protótipo de </w:t>
        </w:r>
      </w:ins>
      <w:r>
        <w:rPr>
          <w:rFonts w:cs="Arial"/>
          <w:szCs w:val="24"/>
        </w:rPr>
        <w:t xml:space="preserve">aplicação </w:t>
      </w:r>
      <w:del w:id="88" w:author="Aluno" w:date="2018-10-25T20:57:00Z">
        <w:r w:rsidDel="00365FC1">
          <w:rPr>
            <w:rFonts w:cs="Arial"/>
            <w:szCs w:val="24"/>
          </w:rPr>
          <w:delText xml:space="preserve">para </w:delText>
        </w:r>
      </w:del>
      <w:del w:id="89" w:author="Aluno" w:date="2018-10-25T20:58:00Z">
        <w:r w:rsidDel="00365FC1">
          <w:rPr>
            <w:rFonts w:cs="Arial"/>
            <w:szCs w:val="24"/>
          </w:rPr>
          <w:delText xml:space="preserve">desktops em linguagem Java </w:delText>
        </w:r>
      </w:del>
      <w:r>
        <w:rPr>
          <w:rFonts w:cs="Arial"/>
          <w:szCs w:val="24"/>
        </w:rPr>
        <w:t xml:space="preserve">que </w:t>
      </w:r>
      <w:ins w:id="90" w:author="Aluno" w:date="2018-10-25T20:58:00Z">
        <w:r w:rsidR="00365FC1">
          <w:rPr>
            <w:rFonts w:cs="Arial"/>
            <w:szCs w:val="24"/>
          </w:rPr>
          <w:t xml:space="preserve">gere código em forma de </w:t>
        </w:r>
      </w:ins>
      <w:del w:id="91" w:author="Aluno" w:date="2018-10-25T20:58:00Z">
        <w:r w:rsidDel="00365FC1">
          <w:rPr>
            <w:rFonts w:cs="Arial"/>
            <w:szCs w:val="24"/>
          </w:rPr>
          <w:delText xml:space="preserve">gere uma </w:delText>
        </w:r>
      </w:del>
      <w:ins w:id="92" w:author="Aluno" w:date="2018-10-25T20:58:00Z">
        <w:r w:rsidR="00365FC1">
          <w:rPr>
            <w:rFonts w:cs="Arial"/>
            <w:szCs w:val="24"/>
          </w:rPr>
          <w:t xml:space="preserve"> </w:t>
        </w:r>
      </w:ins>
      <w:r>
        <w:rPr>
          <w:rFonts w:cs="Arial"/>
          <w:szCs w:val="24"/>
        </w:rPr>
        <w:t>página</w:t>
      </w:r>
      <w:ins w:id="93" w:author="Aluno" w:date="2018-10-25T20:59:00Z">
        <w:r w:rsidR="00365FC1">
          <w:rPr>
            <w:rFonts w:cs="Arial"/>
            <w:szCs w:val="24"/>
          </w:rPr>
          <w:t>s web</w:t>
        </w:r>
      </w:ins>
      <w:del w:id="94" w:author="Aluno" w:date="2018-10-25T20:59:00Z">
        <w:r w:rsidDel="00365FC1">
          <w:rPr>
            <w:rFonts w:cs="Arial"/>
            <w:szCs w:val="24"/>
          </w:rPr>
          <w:delText xml:space="preserve"> JSP devidamente</w:delText>
        </w:r>
      </w:del>
      <w:ins w:id="95" w:author="Aluno" w:date="2018-10-25T20:59:00Z">
        <w:r w:rsidR="00365FC1">
          <w:rPr>
            <w:rFonts w:cs="Arial"/>
            <w:szCs w:val="24"/>
          </w:rPr>
          <w:t xml:space="preserve">, </w:t>
        </w:r>
      </w:ins>
      <w:del w:id="96" w:author="Aluno" w:date="2018-10-25T21:01:00Z">
        <w:r w:rsidDel="00365FC1">
          <w:rPr>
            <w:rFonts w:cs="Arial"/>
            <w:szCs w:val="24"/>
          </w:rPr>
          <w:delText xml:space="preserve"> </w:delText>
        </w:r>
      </w:del>
      <w:r>
        <w:rPr>
          <w:rFonts w:cs="Arial"/>
          <w:szCs w:val="24"/>
        </w:rPr>
        <w:t>formatada</w:t>
      </w:r>
      <w:ins w:id="97" w:author="Aluno" w:date="2018-10-25T21:01:00Z">
        <w:r w:rsidR="00365FC1">
          <w:rPr>
            <w:rFonts w:cs="Arial"/>
            <w:szCs w:val="24"/>
          </w:rPr>
          <w:t>s</w:t>
        </w:r>
      </w:ins>
      <w:r>
        <w:rPr>
          <w:rFonts w:cs="Arial"/>
          <w:szCs w:val="24"/>
        </w:rPr>
        <w:t xml:space="preserve"> </w:t>
      </w:r>
      <w:del w:id="98" w:author="Aluno" w:date="2018-10-25T20:59:00Z">
        <w:r w:rsidDel="00365FC1">
          <w:rPr>
            <w:rFonts w:cs="Arial"/>
            <w:szCs w:val="24"/>
          </w:rPr>
          <w:delText xml:space="preserve">com </w:delText>
        </w:r>
      </w:del>
      <w:ins w:id="99" w:author="Aluno" w:date="2018-10-25T20:59:00Z">
        <w:r w:rsidR="00365FC1">
          <w:rPr>
            <w:rFonts w:cs="Arial"/>
            <w:szCs w:val="24"/>
          </w:rPr>
          <w:t xml:space="preserve">para </w:t>
        </w:r>
      </w:ins>
      <w:r>
        <w:rPr>
          <w:rFonts w:cs="Arial"/>
          <w:szCs w:val="24"/>
        </w:rPr>
        <w:t xml:space="preserve">exibição de </w:t>
      </w:r>
      <w:del w:id="100" w:author="Aluno" w:date="2018-10-25T20:59:00Z">
        <w:r w:rsidDel="00365FC1">
          <w:rPr>
            <w:rFonts w:cs="Arial"/>
            <w:szCs w:val="24"/>
          </w:rPr>
          <w:delText xml:space="preserve">uma </w:delText>
        </w:r>
      </w:del>
      <w:ins w:id="101" w:author="Aluno" w:date="2018-10-25T20:59:00Z">
        <w:r w:rsidR="00365FC1">
          <w:rPr>
            <w:rFonts w:cs="Arial"/>
            <w:szCs w:val="24"/>
          </w:rPr>
          <w:t xml:space="preserve">elementos dinâmicos </w:t>
        </w:r>
      </w:ins>
      <w:ins w:id="102" w:author="Aluno" w:date="2018-10-25T21:01:00Z">
        <w:r w:rsidR="00365FC1">
          <w:rPr>
            <w:rFonts w:cs="Arial"/>
            <w:szCs w:val="24"/>
          </w:rPr>
          <w:t xml:space="preserve">(tabelas e gráficos) </w:t>
        </w:r>
      </w:ins>
      <w:ins w:id="103" w:author="Aluno" w:date="2018-10-25T20:59:00Z">
        <w:r w:rsidR="00365FC1">
          <w:rPr>
            <w:rFonts w:cs="Arial"/>
            <w:szCs w:val="24"/>
          </w:rPr>
          <w:t xml:space="preserve">para visualizar dados obtidos de </w:t>
        </w:r>
        <w:proofErr w:type="spellStart"/>
        <w:r w:rsidR="00365FC1" w:rsidRPr="002044ED">
          <w:rPr>
            <w:rFonts w:cs="Arial"/>
            <w:i/>
            <w:szCs w:val="24"/>
            <w:rPrChange w:id="104" w:author="Aluno" w:date="2018-10-25T21:00:00Z">
              <w:rPr>
                <w:rFonts w:cs="Arial"/>
                <w:szCs w:val="24"/>
              </w:rPr>
            </w:rPrChange>
          </w:rPr>
          <w:t>datasets</w:t>
        </w:r>
      </w:ins>
      <w:proofErr w:type="spellEnd"/>
      <w:ins w:id="105" w:author="Aluno" w:date="2018-10-25T21:00:00Z">
        <w:r w:rsidR="00365FC1">
          <w:rPr>
            <w:rFonts w:cs="Arial"/>
            <w:szCs w:val="24"/>
          </w:rPr>
          <w:t xml:space="preserve"> em formato aberto (CSV, JSON</w:t>
        </w:r>
      </w:ins>
      <w:r w:rsidR="00E4654A">
        <w:rPr>
          <w:rFonts w:cs="Arial"/>
          <w:szCs w:val="24"/>
        </w:rPr>
        <w:t xml:space="preserve"> ou XML</w:t>
      </w:r>
      <w:proofErr w:type="gramStart"/>
      <w:ins w:id="106" w:author="Aluno" w:date="2018-10-25T20:59:00Z">
        <w:r w:rsidR="00365FC1">
          <w:rPr>
            <w:rFonts w:cs="Arial"/>
            <w:szCs w:val="24"/>
          </w:rPr>
          <w:t>)</w:t>
        </w:r>
      </w:ins>
      <w:ins w:id="107" w:author="Aluno" w:date="2018-10-25T21:01:00Z">
        <w:r w:rsidR="00365FC1">
          <w:rPr>
            <w:rFonts w:cs="Arial"/>
            <w:szCs w:val="24"/>
          </w:rPr>
          <w:t>;</w:t>
        </w:r>
      </w:ins>
      <w:proofErr w:type="gramEnd"/>
      <w:del w:id="108" w:author="Aluno" w:date="2018-10-25T21:01:00Z">
        <w:r w:rsidDel="00365FC1">
          <w:rPr>
            <w:rFonts w:cs="Arial"/>
            <w:szCs w:val="24"/>
          </w:rPr>
          <w:delText>tabela</w:delText>
        </w:r>
      </w:del>
      <w:del w:id="109" w:author="Aluno" w:date="2018-10-25T21:00:00Z">
        <w:r w:rsidDel="00365FC1">
          <w:rPr>
            <w:rFonts w:cs="Arial"/>
            <w:szCs w:val="24"/>
          </w:rPr>
          <w:delText xml:space="preserve"> e um</w:delText>
        </w:r>
      </w:del>
      <w:del w:id="110" w:author="Aluno" w:date="2018-10-25T21:01:00Z">
        <w:r w:rsidDel="00365FC1">
          <w:rPr>
            <w:rFonts w:cs="Arial"/>
            <w:szCs w:val="24"/>
          </w:rPr>
          <w:delText xml:space="preserve"> gráfico</w:delText>
        </w:r>
      </w:del>
      <w:del w:id="111" w:author="Aluno" w:date="2018-10-25T21:00:00Z">
        <w:r w:rsidDel="00365FC1">
          <w:rPr>
            <w:rFonts w:cs="Arial"/>
            <w:szCs w:val="24"/>
          </w:rPr>
          <w:delText xml:space="preserve"> tipo “PIZZA”, dado um arquivo de entrada CSV</w:delText>
        </w:r>
      </w:del>
      <w:del w:id="112" w:author="Aluno" w:date="2018-10-25T21:01:00Z">
        <w:r w:rsidDel="00365FC1">
          <w:rPr>
            <w:rFonts w:cs="Arial"/>
            <w:szCs w:val="24"/>
          </w:rPr>
          <w:delText>;</w:delText>
        </w:r>
      </w:del>
    </w:p>
    <w:p w:rsidR="008050DF" w:rsidRPr="00257A99" w:rsidRDefault="006B5C1B" w:rsidP="00250646">
      <w:pPr>
        <w:pStyle w:val="PargrafodaLista"/>
        <w:numPr>
          <w:ilvl w:val="0"/>
          <w:numId w:val="31"/>
        </w:numPr>
        <w:rPr>
          <w:rFonts w:cs="Arial"/>
          <w:szCs w:val="24"/>
        </w:rPr>
      </w:pPr>
      <w:r>
        <w:rPr>
          <w:rFonts w:cs="Arial"/>
          <w:szCs w:val="24"/>
        </w:rPr>
        <w:t xml:space="preserve">Testar e </w:t>
      </w:r>
      <w:del w:id="113" w:author="Aluno" w:date="2018-10-25T21:02:00Z">
        <w:r w:rsidDel="00365FC1">
          <w:rPr>
            <w:rFonts w:cs="Arial"/>
            <w:szCs w:val="24"/>
          </w:rPr>
          <w:delText>comparar as soluções estudadas e desenvolvidas a fim de identificar a mais eficiente</w:delText>
        </w:r>
      </w:del>
      <w:ins w:id="114" w:author="Aluno" w:date="2018-10-25T21:02:00Z">
        <w:r w:rsidR="00365FC1">
          <w:rPr>
            <w:rFonts w:cs="Arial"/>
            <w:szCs w:val="24"/>
          </w:rPr>
          <w:t>validar o protótipo da aplicação de geração de código</w:t>
        </w:r>
      </w:ins>
      <w:r w:rsidR="008050DF" w:rsidRPr="00257A99">
        <w:rPr>
          <w:rFonts w:cs="Arial"/>
          <w:szCs w:val="24"/>
        </w:rPr>
        <w:t>.</w:t>
      </w:r>
    </w:p>
    <w:p w:rsidR="00365FC1" w:rsidRDefault="00365FC1">
      <w:pPr>
        <w:spacing w:line="240" w:lineRule="auto"/>
        <w:ind w:firstLine="0"/>
        <w:jc w:val="left"/>
        <w:rPr>
          <w:ins w:id="115" w:author="Aluno" w:date="2018-10-25T21:02:00Z"/>
          <w:b/>
          <w:bCs/>
          <w:caps/>
          <w:color w:val="000000"/>
          <w:kern w:val="36"/>
          <w:sz w:val="28"/>
          <w:szCs w:val="48"/>
        </w:rPr>
      </w:pPr>
      <w:bookmarkStart w:id="116" w:name="_Toc527657245"/>
      <w:ins w:id="117" w:author="Aluno" w:date="2018-10-25T21:02:00Z">
        <w:r>
          <w:br w:type="page"/>
        </w:r>
      </w:ins>
    </w:p>
    <w:p w:rsidR="00277754" w:rsidRDefault="00277754" w:rsidP="00972581">
      <w:pPr>
        <w:pStyle w:val="Ttulo1"/>
      </w:pPr>
    </w:p>
    <w:p w:rsidR="00DD442A" w:rsidRDefault="00DB7410" w:rsidP="00972581">
      <w:pPr>
        <w:pStyle w:val="Ttulo1"/>
      </w:pPr>
      <w:proofErr w:type="gramStart"/>
      <w:r>
        <w:t>4</w:t>
      </w:r>
      <w:proofErr w:type="gramEnd"/>
      <w:r w:rsidR="00DD442A">
        <w:t xml:space="preserve"> REVISÃO TEÓRICA</w:t>
      </w:r>
      <w:r>
        <w:t xml:space="preserve"> E LEVANTAMENTO PRELIMINAR</w:t>
      </w:r>
      <w:bookmarkEnd w:id="116"/>
    </w:p>
    <w:p w:rsidR="00250646" w:rsidRDefault="00277754" w:rsidP="008050DF">
      <w:r>
        <w:t xml:space="preserve">O levantamento preliminar da literatura foi feito usando como ponto focal, pesquisas que tratam de reuso de software, além de testes e casos de uso com linguagem de </w:t>
      </w:r>
      <w:r w:rsidRPr="002044ED">
        <w:rPr>
          <w:i/>
        </w:rPr>
        <w:t>template</w:t>
      </w:r>
      <w:r>
        <w:t xml:space="preserve"> Apa</w:t>
      </w:r>
      <w:r w:rsidR="002044ED">
        <w:t>che Velocity. Também são objetos da</w:t>
      </w:r>
      <w:r>
        <w:t xml:space="preserve"> pesquisa, soluções citadas em trabalhos de conclusão de curso e artigos acadêmicos para geração de código, levando em consideração suas vantagens e deficiências.</w:t>
      </w:r>
    </w:p>
    <w:p w:rsidR="00250646" w:rsidRDefault="00250646" w:rsidP="008050DF"/>
    <w:p w:rsidR="00277754" w:rsidRDefault="00277754" w:rsidP="008050DF">
      <w:r>
        <w:t xml:space="preserve">A Tabela 1 traz relacionados autores que têm produzido trabalhos e pesquisas que estão diretamente </w:t>
      </w:r>
      <w:del w:id="118" w:author="Aluno" w:date="2018-10-25T21:03:00Z">
        <w:r w:rsidDel="00365FC1">
          <w:delText xml:space="preserve">logadas </w:delText>
        </w:r>
      </w:del>
      <w:ins w:id="119" w:author="Aluno" w:date="2018-10-25T21:03:00Z">
        <w:r w:rsidR="00365FC1">
          <w:t xml:space="preserve">relacionadas </w:t>
        </w:r>
      </w:ins>
      <w:r>
        <w:t>ao objeto deste estudo.</w:t>
      </w:r>
    </w:p>
    <w:p w:rsidR="00277754" w:rsidRDefault="00277754">
      <w:pPr>
        <w:spacing w:line="240" w:lineRule="auto"/>
        <w:ind w:firstLine="0"/>
        <w:jc w:val="left"/>
      </w:pPr>
      <w:r>
        <w:br w:type="page"/>
      </w:r>
    </w:p>
    <w:p w:rsidR="008050DF" w:rsidRPr="00277754" w:rsidRDefault="00277754" w:rsidP="008050DF">
      <w:pPr>
        <w:rPr>
          <w:b/>
        </w:rPr>
      </w:pPr>
      <w:r>
        <w:rPr>
          <w:b/>
        </w:rPr>
        <w:lastRenderedPageBreak/>
        <w:t>Tabela 1 – Trabalhos correlatos ao tema desta pesquisa</w:t>
      </w:r>
    </w:p>
    <w:tbl>
      <w:tblPr>
        <w:tblStyle w:val="Tabelacomgrade"/>
        <w:tblW w:w="0" w:type="auto"/>
        <w:tblLook w:val="04A0" w:firstRow="1" w:lastRow="0" w:firstColumn="1" w:lastColumn="0" w:noHBand="0" w:noVBand="1"/>
      </w:tblPr>
      <w:tblGrid>
        <w:gridCol w:w="3070"/>
        <w:gridCol w:w="2850"/>
        <w:gridCol w:w="3291"/>
      </w:tblGrid>
      <w:tr w:rsidR="00277754" w:rsidTr="0000489B">
        <w:tc>
          <w:tcPr>
            <w:tcW w:w="3070" w:type="dxa"/>
          </w:tcPr>
          <w:p w:rsidR="00277754" w:rsidRDefault="00277754" w:rsidP="00277754">
            <w:pPr>
              <w:ind w:firstLine="0"/>
            </w:pPr>
            <w:r>
              <w:t>CITAÇÃO</w:t>
            </w:r>
          </w:p>
        </w:tc>
        <w:tc>
          <w:tcPr>
            <w:tcW w:w="2850" w:type="dxa"/>
          </w:tcPr>
          <w:p w:rsidR="00277754" w:rsidRDefault="00277754" w:rsidP="00277754">
            <w:pPr>
              <w:ind w:firstLine="0"/>
            </w:pPr>
            <w:r>
              <w:t>RELEVÂNCIA</w:t>
            </w:r>
          </w:p>
        </w:tc>
        <w:tc>
          <w:tcPr>
            <w:tcW w:w="3291" w:type="dxa"/>
          </w:tcPr>
          <w:p w:rsidR="00277754" w:rsidRDefault="00277754" w:rsidP="00277754">
            <w:pPr>
              <w:ind w:firstLine="0"/>
            </w:pPr>
            <w:r>
              <w:t>CONTRIBUIÇÃO</w:t>
            </w:r>
          </w:p>
        </w:tc>
      </w:tr>
      <w:tr w:rsidR="00277754" w:rsidTr="0000489B">
        <w:tc>
          <w:tcPr>
            <w:tcW w:w="3070" w:type="dxa"/>
          </w:tcPr>
          <w:p w:rsidR="00277754" w:rsidRDefault="00277754" w:rsidP="00277754">
            <w:pPr>
              <w:ind w:firstLine="0"/>
              <w:jc w:val="left"/>
            </w:pPr>
            <w:r>
              <w:fldChar w:fldCharType="begin" w:fldLock="1"/>
            </w:r>
            <w:r>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fldChar w:fldCharType="separate"/>
            </w:r>
            <w:r w:rsidRPr="008B2220">
              <w:rPr>
                <w:noProof/>
              </w:rPr>
              <w:t>(LUCRÉDIO, 2009)</w:t>
            </w:r>
            <w:r>
              <w:fldChar w:fldCharType="end"/>
            </w:r>
          </w:p>
        </w:tc>
        <w:tc>
          <w:tcPr>
            <w:tcW w:w="2850" w:type="dxa"/>
          </w:tcPr>
          <w:p w:rsidR="00277754" w:rsidRDefault="00277754" w:rsidP="00277754">
            <w:pPr>
              <w:ind w:firstLine="0"/>
              <w:jc w:val="left"/>
            </w:pPr>
            <w:r>
              <w:t xml:space="preserve">Vantagens do desenvolvimento de software orientado a modelos. </w:t>
            </w:r>
          </w:p>
        </w:tc>
        <w:tc>
          <w:tcPr>
            <w:tcW w:w="3291" w:type="dxa"/>
          </w:tcPr>
          <w:p w:rsidR="00277754" w:rsidRDefault="00277754" w:rsidP="00277754">
            <w:pPr>
              <w:ind w:firstLine="0"/>
              <w:jc w:val="left"/>
            </w:pPr>
            <w:r>
              <w:t xml:space="preserve">Abordagem prática do uso de código gerado de modelos com o reuso de software, visando identificar técnicas de aceleração no desenvolvimento de </w:t>
            </w:r>
            <w:proofErr w:type="gramStart"/>
            <w:r>
              <w:t>aplicações</w:t>
            </w:r>
            <w:proofErr w:type="gramEnd"/>
          </w:p>
        </w:tc>
      </w:tr>
      <w:tr w:rsidR="00277754" w:rsidTr="0000489B">
        <w:tc>
          <w:tcPr>
            <w:tcW w:w="3070" w:type="dxa"/>
          </w:tcPr>
          <w:p w:rsidR="00277754" w:rsidRDefault="00277754" w:rsidP="00277754">
            <w:pPr>
              <w:ind w:firstLine="0"/>
              <w:jc w:val="left"/>
            </w:pPr>
            <w:r>
              <w:fldChar w:fldCharType="begin" w:fldLock="1"/>
            </w:r>
            <w:r>
              <w:instrText>ADDIN CSL_CITATION {"citationItems":[{"id":"ITEM-1","itemData":{"abstract":"This work refers to a generator for artifacts about to applications, that that is a software that automatically produces sub of software products for applications from your specifications, giving developers the benefits in terms of productivity, because reduces the development time of the application. The use of generators of artifacts helps organizations develop several products from a family of software with more ease than the traditional mode of implementation. Beyond of code, the generators can produce user documentation and of the software, diagrams, tests cases and figures. It is noted that they have as main objective to accelerate and automate the process of software development through the reuse of pre-written code, known as templates, which define part of routine processes of a given domain, thus reducing development time and costs for its availability and use. This paper presents a Artifacts Generator for Applications (AlphaWEB) that uses the Web interface and which need not be installed on the user's machine, was developed to create software artifacts from existing tables in the database developer, automatically generating the JavaBeans classes with the rules of application business, javaDAO with connections to the database, the Servlets that are the controllers of the application, SQL Scripts Database interfaces and HTML / JSP to the user's interaction with the system. These artifacts are created in distinct files of the operating system and are generated according to the specifications provided to generator. This generator artifacts aims to reduce the repetitive activities of copy, paste and change.","author":[{"dropping-particle":"","family":"Rosário","given":"Juliane","non-dropping-particle":"","parse-names":false,"suffix":""},{"dropping-particle":"","family":"Grande","given":"Murillo da Silva Casa","non-dropping-particle":"","parse-names":false,"suffix":""},{"dropping-particle":"","family":"Pazin","given":"Anderson","non-dropping-particle":"","parse-names":false,"suffix":""}],"id":"ITEM-1","issued":{"date-parts":[["2010"]]},"number-of-pages":"92","publisher":"Centro Universitário Católico Salesiano Auxilium","title":"GERADOR DE ARTEFATOS PARA APLICAÇÕES WEB - ALPHAWEB","type":"thesis"},"uris":["http://www.mendeley.com/documents/?uuid=2b7e87dc-c78a-4f7e-a0e2-acca37d5c5ee"]}],"mendeley":{"formattedCitation":"(ROSÁRIO; GRANDE; PAZIN, 2010)","plainTextFormattedCitation":"(ROSÁRIO; GRANDE; PAZIN, 2010)","previouslyFormattedCitation":"(ROSÁRIO; GRANDE; PAZIN, 2010)"},"properties":{"noteIndex":0},"schema":"https://github.com/citation-style-language/schema/raw/master/csl-citation.json"}</w:instrText>
            </w:r>
            <w:r>
              <w:fldChar w:fldCharType="separate"/>
            </w:r>
            <w:r w:rsidRPr="008B2220">
              <w:rPr>
                <w:noProof/>
              </w:rPr>
              <w:t>(ROSÁRIO; GRANDE; PAZIN, 2010)</w:t>
            </w:r>
            <w:r>
              <w:fldChar w:fldCharType="end"/>
            </w:r>
          </w:p>
        </w:tc>
        <w:tc>
          <w:tcPr>
            <w:tcW w:w="2850" w:type="dxa"/>
          </w:tcPr>
          <w:p w:rsidR="00277754" w:rsidRDefault="00277754" w:rsidP="00277754">
            <w:pPr>
              <w:ind w:firstLine="0"/>
              <w:jc w:val="left"/>
            </w:pPr>
            <w:r>
              <w:t>Estudo sobre ferramentas geradoras de aplicações</w:t>
            </w:r>
          </w:p>
        </w:tc>
        <w:tc>
          <w:tcPr>
            <w:tcW w:w="3291" w:type="dxa"/>
          </w:tcPr>
          <w:p w:rsidR="00277754" w:rsidRDefault="00277754" w:rsidP="00277754">
            <w:pPr>
              <w:ind w:firstLine="0"/>
              <w:jc w:val="left"/>
            </w:pPr>
            <w:r>
              <w:t>Estudo bem abrangente sobre ferramentas existentes e um protótipo de um gerador de artefatos.</w:t>
            </w:r>
          </w:p>
        </w:tc>
      </w:tr>
      <w:tr w:rsidR="00277754" w:rsidTr="0000489B">
        <w:tc>
          <w:tcPr>
            <w:tcW w:w="3070" w:type="dxa"/>
          </w:tcPr>
          <w:p w:rsidR="00277754" w:rsidRDefault="00277754" w:rsidP="00277754">
            <w:pPr>
              <w:ind w:firstLine="0"/>
              <w:jc w:val="left"/>
            </w:pPr>
            <w:r>
              <w:fldChar w:fldCharType="begin" w:fldLock="1"/>
            </w:r>
            <w:r>
              <w:instrText>ADDIN CSL_CITATION {"citationItems":[{"id":"ITEM-1","itemData":{"abstract":"The market of technology in the contemporaneous world demands high- quality products in a short period of time. In this context, software development enterprises adopt design patterns that guarantee productivity and maintenance in their systems. However, there are multiple models, making it difficult for these enterprises to create a unique pattern of development. This work presents a new code-generator, named Bluebox, which optimizes the production for enterprises using the Iguassu development framework as a tool for software development and the creation of software modeling practices, seeking for the generation of codes according to the Iguassu model. As a result, it can be described the CodeGen generator, using XSLT technology, the use of Velocity technology to build the BlueBox generator and in the end are listed the methods to model the diagram of classes and states. It was concluded that BlueBox has higher performance comparing to CodeGen, these tools accelerate the use of modeling procedures in order to obtain a correct generation","author":[{"dropping-particle":"","family":"Castro","given":"Lucas de Luca","non-dropping-particle":"","parse-names":false,"suffix":""}],"id":"ITEM-1","issued":{"date-parts":[["2010"]]},"number-of-pages":"78","title":"Procedimentos de modelagem e uma ferramenta de geração automática de código","type":"thesis","volume":"1"},"uris":["http://www.mendeley.com/documents/?uuid=88117488-839a-41af-ab26-40fbada0829f"]}],"mendeley":{"formattedCitation":"(CASTRO, 2010)","plainTextFormattedCitation":"(CASTRO, 2010)","previouslyFormattedCitation":"(CASTRO, 2010)"},"properties":{"noteIndex":0},"schema":"https://github.com/citation-style-language/schema/raw/master/csl-citation.json"}</w:instrText>
            </w:r>
            <w:r>
              <w:fldChar w:fldCharType="separate"/>
            </w:r>
            <w:r w:rsidRPr="008B2220">
              <w:rPr>
                <w:noProof/>
              </w:rPr>
              <w:t>(CASTRO, 2010)</w:t>
            </w:r>
            <w:r>
              <w:fldChar w:fldCharType="end"/>
            </w:r>
          </w:p>
        </w:tc>
        <w:tc>
          <w:tcPr>
            <w:tcW w:w="2850" w:type="dxa"/>
          </w:tcPr>
          <w:p w:rsidR="00277754" w:rsidRDefault="00277754" w:rsidP="00277754">
            <w:pPr>
              <w:ind w:firstLine="0"/>
              <w:jc w:val="left"/>
            </w:pPr>
            <w:r>
              <w:t>Estudo de ferramentas de geração de código e Apache Velocity</w:t>
            </w:r>
          </w:p>
        </w:tc>
        <w:tc>
          <w:tcPr>
            <w:tcW w:w="3291" w:type="dxa"/>
          </w:tcPr>
          <w:p w:rsidR="00277754" w:rsidRDefault="00277754" w:rsidP="00277754">
            <w:pPr>
              <w:ind w:firstLine="0"/>
              <w:jc w:val="left"/>
            </w:pPr>
            <w:r>
              <w:t xml:space="preserve">Estudo sobre geradores de código e um exemplo de </w:t>
            </w:r>
            <w:proofErr w:type="gramStart"/>
            <w:r>
              <w:t>implementação</w:t>
            </w:r>
            <w:proofErr w:type="gramEnd"/>
            <w:r>
              <w:t xml:space="preserve"> usando Apache Velocity.</w:t>
            </w:r>
          </w:p>
        </w:tc>
      </w:tr>
      <w:tr w:rsidR="00277754" w:rsidTr="0000489B">
        <w:tc>
          <w:tcPr>
            <w:tcW w:w="3070" w:type="dxa"/>
          </w:tcPr>
          <w:p w:rsidR="00277754" w:rsidRDefault="00277754" w:rsidP="00277754">
            <w:pPr>
              <w:ind w:firstLine="0"/>
              <w:jc w:val="left"/>
            </w:pPr>
            <w:r>
              <w:fldChar w:fldCharType="begin" w:fldLock="1"/>
            </w:r>
            <w:r>
              <w:instrText>ADDIN CSL_CITATION {"citationItems":[{"id":"ITEM-1","itemData":{"abstract":"Este trabalho apresenta uma ferramenta, que pode ser utilizada junto com frameworks, para a automatização e geração de código para aplicações web. A ferramenta pode gerar desde scripts SQL para a manipulação dos dados no banco até o HTML que irá compor a página. A geração das páginas é realizada de forma dinâmica, em tempo de execução, e são utilizadas as informações cadastradas em um dicionário de dados para a geração. As páginas geradas possibilitam a inclusão, alteração e exclusão dos registros do banco de dados.","author":[{"dropping-particle":"","family":"Coelho","given":"Luis Fernando","non-dropping-particle":"","parse-names":false,"suffix":""}],"id":"ITEM-1","issued":{"date-parts":[["2006"]]},"number-of-pages":"52","title":"Gerador de código HTML baseado em dicionário de dados utilizando banco de dados","type":"thesis","volume":"1"},"uris":["http://www.mendeley.com/documents/?uuid=5f612dac-1e84-4b73-84a1-a1a4be8911ea"]}],"mendeley":{"formattedCitation":"(COELHO, 2006)","plainTextFormattedCitation":"(COELHO, 2006)","previouslyFormattedCitation":"(COELHO, 2006)"},"properties":{"noteIndex":0},"schema":"https://github.com/citation-style-language/schema/raw/master/csl-citation.json"}</w:instrText>
            </w:r>
            <w:r>
              <w:fldChar w:fldCharType="separate"/>
            </w:r>
            <w:r w:rsidRPr="008B2220">
              <w:rPr>
                <w:noProof/>
              </w:rPr>
              <w:t>(COELHO, 2006)</w:t>
            </w:r>
            <w:r>
              <w:fldChar w:fldCharType="end"/>
            </w:r>
          </w:p>
        </w:tc>
        <w:tc>
          <w:tcPr>
            <w:tcW w:w="2850" w:type="dxa"/>
          </w:tcPr>
          <w:p w:rsidR="00277754" w:rsidRDefault="00277754" w:rsidP="00277754">
            <w:pPr>
              <w:ind w:firstLine="0"/>
              <w:jc w:val="left"/>
            </w:pPr>
            <w:r>
              <w:t>Estudo de ferramentas de geração de código.</w:t>
            </w:r>
          </w:p>
        </w:tc>
        <w:tc>
          <w:tcPr>
            <w:tcW w:w="3291" w:type="dxa"/>
          </w:tcPr>
          <w:p w:rsidR="00277754" w:rsidRDefault="00277754" w:rsidP="00277754">
            <w:pPr>
              <w:ind w:firstLine="0"/>
              <w:jc w:val="left"/>
            </w:pPr>
            <w:r>
              <w:t>Geração de código baseado em dicionário de dados usando Apache Velocity.</w:t>
            </w:r>
          </w:p>
        </w:tc>
      </w:tr>
      <w:tr w:rsidR="00277754" w:rsidTr="0000489B">
        <w:tc>
          <w:tcPr>
            <w:tcW w:w="3070" w:type="dxa"/>
          </w:tcPr>
          <w:p w:rsidR="00277754" w:rsidRDefault="00277754" w:rsidP="00277754">
            <w:pPr>
              <w:ind w:firstLine="0"/>
              <w:jc w:val="left"/>
            </w:pPr>
            <w:r>
              <w:fldChar w:fldCharType="begin" w:fldLock="1"/>
            </w:r>
            <w:r>
              <w:instrText>ADDIN CSL_CITATION {"citationItems":[{"id":"ITEM-1","itemData":{"ISSN":"1677-8464","abstract":"Uma Análise Comparativa das Soluções Tecnológicas Utilizadas nas Apresentações de Dados da Agência de Informação Embrapa Maria","author":[{"dropping-particle":"","family":"Moura","given":"Maria Fernanda","non-dropping-particle":"","parse-names":false,"suffix":""},{"dropping-particle":"dos","family":"Santos","given":"Adriana Delfino","non-dropping-particle":"","parse-names":false,"suffix":""},{"dropping-particle":"","family":"Macário","given":"Carla Geovana do Nascimento","non-dropping-particle":"","parse-names":false,"suffix":""},{"dropping-particle":"","family":"Cruz","given":"Sérgio Aparecido Braga","non-dropping-particle":"","parse-names":false,"suffix":""}],"id":"ITEM-1","issued":{"date-parts":[["2004"]]},"number-of-pages":"7","publisher":"Embrapa","title":"Comunicado Técnico Uma Análise Comparativa das Soluções Tecnológicas Utilizadas nas Apresentações de Dados da Agência de Informação Embrapa","type":"thesis","volume":"1"},"uris":["http://www.mendeley.com/documents/?uuid=e0962189-2fec-3c86-af76-ba87cc39419b"]}],"mendeley":{"formattedCitation":"(MOURA &lt;i&gt;et al.&lt;/i&gt;, 2004)","plainTextFormattedCitation":"(MOURA et al., 2004)","previouslyFormattedCitation":"(MOURA &lt;i&gt;et al.&lt;/i&gt;, 2004)"},"properties":{"noteIndex":0},"schema":"https://github.com/citation-style-language/schema/raw/master/csl-citation.json"}</w:instrText>
            </w:r>
            <w:r>
              <w:fldChar w:fldCharType="separate"/>
            </w:r>
            <w:r w:rsidRPr="008B2220">
              <w:rPr>
                <w:noProof/>
              </w:rPr>
              <w:t xml:space="preserve">(MOURA </w:t>
            </w:r>
            <w:r w:rsidRPr="008B2220">
              <w:rPr>
                <w:i/>
                <w:noProof/>
              </w:rPr>
              <w:t>et al.</w:t>
            </w:r>
            <w:r w:rsidRPr="008B2220">
              <w:rPr>
                <w:noProof/>
              </w:rPr>
              <w:t>, 2004)</w:t>
            </w:r>
            <w:r>
              <w:fldChar w:fldCharType="end"/>
            </w:r>
          </w:p>
        </w:tc>
        <w:tc>
          <w:tcPr>
            <w:tcW w:w="2850" w:type="dxa"/>
          </w:tcPr>
          <w:p w:rsidR="00277754" w:rsidRDefault="00277754" w:rsidP="00277754">
            <w:pPr>
              <w:ind w:firstLine="0"/>
              <w:jc w:val="left"/>
            </w:pPr>
            <w:r>
              <w:t>Apresentação de ferramentas de apresentação de dados pela Embrapa.</w:t>
            </w:r>
          </w:p>
        </w:tc>
        <w:tc>
          <w:tcPr>
            <w:tcW w:w="3291" w:type="dxa"/>
          </w:tcPr>
          <w:p w:rsidR="00277754" w:rsidRDefault="00277754" w:rsidP="00277754">
            <w:pPr>
              <w:ind w:firstLine="0"/>
              <w:jc w:val="left"/>
            </w:pPr>
            <w:r>
              <w:t>Conhecimento de ferramentas em uso por instituições renomadas para a apresentação de dados tabulados.</w:t>
            </w:r>
          </w:p>
        </w:tc>
      </w:tr>
      <w:tr w:rsidR="00277754" w:rsidTr="0000489B">
        <w:tc>
          <w:tcPr>
            <w:tcW w:w="3070" w:type="dxa"/>
          </w:tcPr>
          <w:p w:rsidR="00277754" w:rsidRDefault="00277754" w:rsidP="00277754">
            <w:pPr>
              <w:ind w:firstLine="0"/>
              <w:jc w:val="left"/>
            </w:pPr>
            <w:r>
              <w:fldChar w:fldCharType="begin" w:fldLock="1"/>
            </w:r>
            <w:r>
              <w:instrText>ADDIN CSL_CITATION {"citationItems":[{"id":"ITEM-1","itemData":{"DOI":"ISSN 1677-8464","abstract":"Novas técnicas de desenvolvimento de software têm preconizado a divisão de sistemas em camadas especializadas que promovem uma maior flexibilidade na evolução, facilidade de manutenção e modularidade dos sistemas. Uma das camadas sempre presentes em todos os sistemas corresponde àquela relacionada a troca de informações, as quais têm como finalidade implementar a comunicação dos sistemas com um usuário final ou com outros sistemas. Para que esta comunicação possa ser eficiente, as informações trocadas precisam seguir um formato adequado. A implementação da camada de apresentação dos sistemas contam atualmente com ferramentas que facilitam o seu desenvolvimento. Nesta linha, surgiram as tecnologias XML - eXtensible Markup Language (Harold, 1999), JSP Java Server Pages (Juric et al., 2001), PHP (Fischer, 2000) e Velocity (Apache Software Foundation, 2002b). A","author":[{"dropping-particle":"","family":"Cruz","given":"Sérgio Aparecido Braga","non-dropping-particle":"","parse-names":false,"suffix":""},{"dropping-particle":"","family":"Moura","given":"Maria Fernanda","non-dropping-particle":"","parse-names":false,"suffix":""}],"id":"ITEM-1","issued":{"date-parts":[["2002"]]},"number-of-pages":"10","title":"Formatação de Dados Usando a Ferramenta Velocity","type":"thesis","volume":"1"},"uris":["http://www.mendeley.com/documents/?uuid=792d91cf-dece-3794-a6cb-afe1a17c4f7b"]}],"mendeley":{"formattedCitation":"(CRUZ; MOURA, 2002)","plainTextFormattedCitation":"(CRUZ; MOURA, 2002)","previouslyFormattedCitation":"(CRUZ; MOURA, 2002)"},"properties":{"noteIndex":0},"schema":"https://github.com/citation-style-language/schema/raw/master/csl-citation.json"}</w:instrText>
            </w:r>
            <w:r>
              <w:fldChar w:fldCharType="separate"/>
            </w:r>
            <w:r w:rsidRPr="008B2220">
              <w:rPr>
                <w:noProof/>
              </w:rPr>
              <w:t>(CRUZ; MOURA, 2002)</w:t>
            </w:r>
            <w:r>
              <w:fldChar w:fldCharType="end"/>
            </w:r>
          </w:p>
        </w:tc>
        <w:tc>
          <w:tcPr>
            <w:tcW w:w="2850" w:type="dxa"/>
          </w:tcPr>
          <w:p w:rsidR="00277754" w:rsidRDefault="00277754" w:rsidP="00277754">
            <w:pPr>
              <w:ind w:firstLine="0"/>
              <w:jc w:val="left"/>
            </w:pPr>
            <w:r>
              <w:t>Técnica usada na Embrapa para formatação de dados usando XML, JSP e Apache Velocity.</w:t>
            </w:r>
          </w:p>
        </w:tc>
        <w:tc>
          <w:tcPr>
            <w:tcW w:w="3291" w:type="dxa"/>
          </w:tcPr>
          <w:p w:rsidR="00277754" w:rsidRDefault="00277754" w:rsidP="00277754">
            <w:pPr>
              <w:ind w:firstLine="0"/>
              <w:jc w:val="left"/>
            </w:pPr>
            <w:r>
              <w:t xml:space="preserve">Exemplo de aplicação usando geração de HTML usando XML e Velocity. </w:t>
            </w:r>
          </w:p>
        </w:tc>
      </w:tr>
    </w:tbl>
    <w:p w:rsidR="006076B3" w:rsidRPr="00BC4E6B" w:rsidRDefault="006076B3" w:rsidP="003318BB">
      <w:pPr>
        <w:rPr>
          <w:rFonts w:eastAsia="Calibri"/>
          <w:color w:val="FF0000"/>
        </w:rPr>
      </w:pPr>
    </w:p>
    <w:p w:rsidR="002149E3" w:rsidRDefault="00DD442A" w:rsidP="00972581">
      <w:pPr>
        <w:pStyle w:val="Ttulo1"/>
      </w:pPr>
      <w:r>
        <w:br w:type="page"/>
      </w:r>
      <w:bookmarkStart w:id="120" w:name="_Toc527657246"/>
      <w:proofErr w:type="gramStart"/>
      <w:r w:rsidR="00DB7410">
        <w:lastRenderedPageBreak/>
        <w:t>5</w:t>
      </w:r>
      <w:proofErr w:type="gramEnd"/>
      <w:r w:rsidR="002149E3">
        <w:t xml:space="preserve"> METODOLOGIA</w:t>
      </w:r>
      <w:bookmarkEnd w:id="120"/>
    </w:p>
    <w:p w:rsidR="008050DF" w:rsidRDefault="008050DF" w:rsidP="008050DF">
      <w:r>
        <w:t>Foi realizada uma pesquisa prévia sobre a literatura no Google Acadêmico</w:t>
      </w:r>
      <w:r w:rsidR="000D2BCA">
        <w:t xml:space="preserve">, </w:t>
      </w:r>
      <w:r>
        <w:t xml:space="preserve">com as seguintes palavras-chave: </w:t>
      </w:r>
      <w:r w:rsidR="000D2BCA">
        <w:rPr>
          <w:i/>
        </w:rPr>
        <w:t>dashboards</w:t>
      </w:r>
      <w:r>
        <w:t>,</w:t>
      </w:r>
      <w:r w:rsidRPr="00522718">
        <w:t xml:space="preserve"> </w:t>
      </w:r>
      <w:r w:rsidR="000D2BCA">
        <w:rPr>
          <w:i/>
        </w:rPr>
        <w:t>geração de código fonte</w:t>
      </w:r>
      <w:r>
        <w:t>,</w:t>
      </w:r>
      <w:r w:rsidRPr="00522718">
        <w:t xml:space="preserve"> </w:t>
      </w:r>
      <w:r w:rsidR="000D2BCA">
        <w:rPr>
          <w:i/>
        </w:rPr>
        <w:t>apresentação de dados</w:t>
      </w:r>
      <w:r>
        <w:t xml:space="preserve">. </w:t>
      </w:r>
      <w:r w:rsidR="00DB7410">
        <w:t>Após alguns filtros e revisões</w:t>
      </w:r>
      <w:r>
        <w:t xml:space="preserve">, </w:t>
      </w:r>
      <w:r w:rsidR="00DB7410">
        <w:t xml:space="preserve">adicionada à pesquisa em fontes disponíveis na biblioteca </w:t>
      </w:r>
      <w:r w:rsidR="000D2BCA">
        <w:t>de teses da USP, portal de periódicos CAPES e SCIELO</w:t>
      </w:r>
      <w:r w:rsidR="00DB7410">
        <w:t xml:space="preserve">, </w:t>
      </w:r>
      <w:r>
        <w:t xml:space="preserve">foram escolhidos os trabalhos que apresentavam maior </w:t>
      </w:r>
      <w:r w:rsidR="00DB7410">
        <w:t>relevância ao tema do projeto, r</w:t>
      </w:r>
      <w:r>
        <w:t xml:space="preserve">esultando em </w:t>
      </w:r>
      <w:proofErr w:type="gramStart"/>
      <w:r w:rsidR="000D2BCA">
        <w:t>6</w:t>
      </w:r>
      <w:proofErr w:type="gramEnd"/>
      <w:r>
        <w:t xml:space="preserve"> documentos selecionados: </w:t>
      </w:r>
      <w:r w:rsidR="000D2BCA">
        <w:t>2</w:t>
      </w:r>
      <w:r>
        <w:t xml:space="preserve"> artigos científicos, </w:t>
      </w:r>
      <w:r w:rsidR="000D2BCA">
        <w:t>1 tese de doutorado e 3 Trabalhos de Conclusão de curso.</w:t>
      </w:r>
    </w:p>
    <w:p w:rsidR="002149E3" w:rsidRDefault="000D2BCA" w:rsidP="00951032">
      <w:pPr>
        <w:rPr>
          <w:rFonts w:ascii="SFRM1200" w:hAnsi="SFRM1200" w:cs="SFRM1200"/>
        </w:rPr>
      </w:pPr>
      <w:r>
        <w:rPr>
          <w:lang w:val="pt"/>
        </w:rPr>
        <w:t xml:space="preserve">A partir deste levantamento prévio este trabalho </w:t>
      </w:r>
      <w:r w:rsidR="00DB7410">
        <w:rPr>
          <w:lang w:val="pt"/>
        </w:rPr>
        <w:t>se propõe</w:t>
      </w:r>
      <w:r w:rsidR="008050DF" w:rsidRPr="00BC6348">
        <w:rPr>
          <w:lang w:val="pt"/>
        </w:rPr>
        <w:t xml:space="preserve"> </w:t>
      </w:r>
      <w:r w:rsidR="00DB7410">
        <w:rPr>
          <w:lang w:val="pt"/>
        </w:rPr>
        <w:t xml:space="preserve">a </w:t>
      </w:r>
      <w:r w:rsidR="008050DF">
        <w:rPr>
          <w:lang w:val="pt"/>
        </w:rPr>
        <w:t>valida</w:t>
      </w:r>
      <w:r w:rsidR="00DB7410">
        <w:rPr>
          <w:lang w:val="pt"/>
        </w:rPr>
        <w:t xml:space="preserve">r os resultados por meio </w:t>
      </w:r>
      <w:r>
        <w:rPr>
          <w:rFonts w:ascii="SFRM1200" w:hAnsi="SFRM1200" w:cs="SFRM1200"/>
        </w:rPr>
        <w:t>do uso das técnicas</w:t>
      </w:r>
      <w:ins w:id="121" w:author="Aluno" w:date="2018-10-25T21:04:00Z">
        <w:r w:rsidR="00365FC1">
          <w:rPr>
            <w:rFonts w:ascii="SFRM1200" w:hAnsi="SFRM1200" w:cs="SFRM1200"/>
          </w:rPr>
          <w:t xml:space="preserve"> de geração de código usando </w:t>
        </w:r>
        <w:proofErr w:type="spellStart"/>
        <w:r w:rsidR="00365FC1" w:rsidRPr="00365FC1">
          <w:rPr>
            <w:rFonts w:ascii="SFRM1200" w:hAnsi="SFRM1200" w:cs="SFRM1200"/>
            <w:i/>
            <w:rPrChange w:id="122" w:author="Aluno" w:date="2018-10-25T21:04:00Z">
              <w:rPr>
                <w:rFonts w:ascii="SFRM1200" w:hAnsi="SFRM1200" w:cs="SFRM1200"/>
              </w:rPr>
            </w:rPrChange>
          </w:rPr>
          <w:t>templates</w:t>
        </w:r>
        <w:proofErr w:type="spellEnd"/>
        <w:r w:rsidR="00365FC1">
          <w:rPr>
            <w:rFonts w:ascii="SFRM1200" w:hAnsi="SFRM1200" w:cs="SFRM1200"/>
          </w:rPr>
          <w:t xml:space="preserve">, com os seguintes desdobramentos: </w:t>
        </w:r>
      </w:ins>
      <w:proofErr w:type="gramStart"/>
      <w:del w:id="123" w:author="Aluno" w:date="2018-10-25T21:04:00Z">
        <w:r w:rsidDel="00365FC1">
          <w:rPr>
            <w:rFonts w:ascii="SFRM1200" w:hAnsi="SFRM1200" w:cs="SFRM1200"/>
          </w:rPr>
          <w:delText>:</w:delText>
        </w:r>
      </w:del>
      <w:proofErr w:type="gramEnd"/>
    </w:p>
    <w:p w:rsidR="000D2BCA" w:rsidDel="00365FC1" w:rsidRDefault="000D2BCA" w:rsidP="00951032">
      <w:pPr>
        <w:rPr>
          <w:del w:id="124" w:author="Aluno" w:date="2018-10-25T21:04:00Z"/>
          <w:rFonts w:ascii="SFRM1200" w:hAnsi="SFRM1200" w:cs="SFRM1200"/>
        </w:rPr>
      </w:pPr>
    </w:p>
    <w:p w:rsidR="000D2BCA" w:rsidRDefault="000D2BCA" w:rsidP="000D2BCA">
      <w:pPr>
        <w:pStyle w:val="PargrafodaLista"/>
        <w:numPr>
          <w:ilvl w:val="0"/>
          <w:numId w:val="33"/>
        </w:numPr>
      </w:pPr>
      <w:r>
        <w:t xml:space="preserve">Estudar a geração de saídas HTML com uso de linguagem de </w:t>
      </w:r>
      <w:proofErr w:type="spellStart"/>
      <w:r w:rsidRPr="00753F82">
        <w:rPr>
          <w:i/>
        </w:rPr>
        <w:t>templates</w:t>
      </w:r>
      <w:proofErr w:type="spellEnd"/>
      <w:r>
        <w:t xml:space="preserve"> Apache Velocity</w:t>
      </w:r>
      <w:r w:rsidR="00E6048C">
        <w:t>;</w:t>
      </w:r>
    </w:p>
    <w:p w:rsidR="00E6048C" w:rsidRDefault="00E6048C" w:rsidP="000D2BCA">
      <w:pPr>
        <w:pStyle w:val="PargrafodaLista"/>
        <w:numPr>
          <w:ilvl w:val="0"/>
          <w:numId w:val="33"/>
        </w:numPr>
      </w:pPr>
      <w:r>
        <w:t xml:space="preserve">Desenvolver </w:t>
      </w:r>
      <w:del w:id="125" w:author="Aluno" w:date="2018-10-25T21:05:00Z">
        <w:r w:rsidRPr="007F5B14" w:rsidDel="007F5B14">
          <w:rPr>
            <w:i/>
            <w:rPrChange w:id="126" w:author="Aluno" w:date="2018-10-25T21:05:00Z">
              <w:rPr/>
            </w:rPrChange>
          </w:rPr>
          <w:delText xml:space="preserve">um </w:delText>
        </w:r>
      </w:del>
      <w:proofErr w:type="spellStart"/>
      <w:r w:rsidRPr="007F5B14">
        <w:rPr>
          <w:i/>
          <w:rPrChange w:id="127" w:author="Aluno" w:date="2018-10-25T21:05:00Z">
            <w:rPr/>
          </w:rPrChange>
        </w:rPr>
        <w:t>template</w:t>
      </w:r>
      <w:ins w:id="128" w:author="Aluno" w:date="2018-10-25T21:05:00Z">
        <w:r w:rsidR="007F5B14" w:rsidRPr="007F5B14">
          <w:rPr>
            <w:i/>
            <w:rPrChange w:id="129" w:author="Aluno" w:date="2018-10-25T21:05:00Z">
              <w:rPr/>
            </w:rPrChange>
          </w:rPr>
          <w:t>s</w:t>
        </w:r>
      </w:ins>
      <w:proofErr w:type="spellEnd"/>
      <w:r>
        <w:t xml:space="preserve"> de dashboard usando marcações Velocity</w:t>
      </w:r>
      <w:ins w:id="130" w:author="Aluno" w:date="2018-10-25T21:05:00Z">
        <w:r w:rsidR="007F5B14">
          <w:t>, buscando validar</w:t>
        </w:r>
      </w:ins>
      <w:del w:id="131" w:author="Aluno" w:date="2018-10-25T21:05:00Z">
        <w:r w:rsidDel="007F5B14">
          <w:delText xml:space="preserve"> e validar</w:delText>
        </w:r>
      </w:del>
      <w:r>
        <w:t xml:space="preserve"> </w:t>
      </w:r>
      <w:del w:id="132" w:author="Aluno" w:date="2018-10-25T21:06:00Z">
        <w:r w:rsidDel="007F5B14">
          <w:delText>a</w:delText>
        </w:r>
      </w:del>
      <w:del w:id="133" w:author="Aluno" w:date="2018-10-25T21:05:00Z">
        <w:r w:rsidDel="007F5B14">
          <w:delText xml:space="preserve"> saíd</w:delText>
        </w:r>
      </w:del>
      <w:ins w:id="134" w:author="Aluno" w:date="2018-10-25T21:06:00Z">
        <w:r w:rsidR="007F5B14">
          <w:t>os resultados</w:t>
        </w:r>
      </w:ins>
      <w:del w:id="135" w:author="Aluno" w:date="2018-10-25T21:05:00Z">
        <w:r w:rsidDel="007F5B14">
          <w:delText>a</w:delText>
        </w:r>
      </w:del>
      <w:r>
        <w:t>, identificando as vantagens e desvantagens do uso desta ferramenta;</w:t>
      </w:r>
    </w:p>
    <w:p w:rsidR="007F5B14" w:rsidRDefault="00E6048C" w:rsidP="000D2BCA">
      <w:pPr>
        <w:pStyle w:val="PargrafodaLista"/>
        <w:numPr>
          <w:ilvl w:val="0"/>
          <w:numId w:val="33"/>
        </w:numPr>
        <w:rPr>
          <w:ins w:id="136" w:author="Aluno" w:date="2018-10-25T21:07:00Z"/>
        </w:rPr>
      </w:pPr>
      <w:r>
        <w:t xml:space="preserve">Desenvolver um protótipo de gerador de páginas </w:t>
      </w:r>
      <w:del w:id="137" w:author="Aluno" w:date="2018-10-25T21:06:00Z">
        <w:r w:rsidDel="007F5B14">
          <w:delText xml:space="preserve">JSP </w:delText>
        </w:r>
      </w:del>
      <w:ins w:id="138" w:author="Aluno" w:date="2018-10-25T21:06:00Z">
        <w:r w:rsidR="007F5B14">
          <w:t xml:space="preserve">web, </w:t>
        </w:r>
      </w:ins>
      <w:del w:id="139" w:author="Aluno" w:date="2018-10-25T21:06:00Z">
        <w:r w:rsidDel="007F5B14">
          <w:delText xml:space="preserve">com uma </w:delText>
        </w:r>
      </w:del>
      <w:ins w:id="140" w:author="Aluno" w:date="2018-10-25T21:06:00Z">
        <w:r w:rsidR="007F5B14">
          <w:t xml:space="preserve">usando elementos de visualização de informação como </w:t>
        </w:r>
      </w:ins>
      <w:del w:id="141" w:author="Aluno" w:date="2018-10-25T21:06:00Z">
        <w:r w:rsidDel="007F5B14">
          <w:delText xml:space="preserve">Tabela </w:delText>
        </w:r>
      </w:del>
      <w:ins w:id="142" w:author="Aluno" w:date="2018-10-25T21:06:00Z">
        <w:r w:rsidR="007F5B14">
          <w:t xml:space="preserve">tabelas </w:t>
        </w:r>
      </w:ins>
      <w:r>
        <w:t>e</w:t>
      </w:r>
      <w:del w:id="143" w:author="Aluno" w:date="2018-10-25T21:06:00Z">
        <w:r w:rsidDel="007F5B14">
          <w:delText xml:space="preserve"> um </w:delText>
        </w:r>
      </w:del>
      <w:ins w:id="144" w:author="Aluno" w:date="2018-10-25T21:06:00Z">
        <w:r w:rsidR="007F5B14">
          <w:t xml:space="preserve"> </w:t>
        </w:r>
      </w:ins>
      <w:proofErr w:type="gramStart"/>
      <w:r>
        <w:t>gráfico</w:t>
      </w:r>
      <w:ins w:id="145" w:author="Aluno" w:date="2018-10-25T21:06:00Z">
        <w:r w:rsidR="007F5B14">
          <w:t>s</w:t>
        </w:r>
      </w:ins>
      <w:r w:rsidR="00753F82">
        <w:t>;</w:t>
      </w:r>
      <w:proofErr w:type="gramEnd"/>
      <w:del w:id="146" w:author="Aluno" w:date="2018-10-25T21:06:00Z">
        <w:r w:rsidDel="007F5B14">
          <w:delText xml:space="preserve"> pizza</w:delText>
        </w:r>
      </w:del>
    </w:p>
    <w:p w:rsidR="00E6048C" w:rsidRDefault="00E6048C" w:rsidP="000D2BCA">
      <w:pPr>
        <w:pStyle w:val="PargrafodaLista"/>
        <w:numPr>
          <w:ilvl w:val="0"/>
          <w:numId w:val="33"/>
        </w:numPr>
      </w:pPr>
      <w:del w:id="147" w:author="Aluno" w:date="2018-10-25T21:07:00Z">
        <w:r w:rsidDel="007F5B14">
          <w:delText xml:space="preserve">, ranqueando as 10 maiores incidências de um dado específico, </w:delText>
        </w:r>
      </w:del>
      <w:ins w:id="148" w:author="Aluno" w:date="2018-10-25T21:07:00Z">
        <w:r w:rsidR="007F5B14">
          <w:t>Identificar conjuntos de dados (</w:t>
        </w:r>
        <w:proofErr w:type="spellStart"/>
        <w:r w:rsidR="007F5B14" w:rsidRPr="007F5B14">
          <w:rPr>
            <w:i/>
            <w:rPrChange w:id="149" w:author="Aluno" w:date="2018-10-25T21:07:00Z">
              <w:rPr/>
            </w:rPrChange>
          </w:rPr>
          <w:t>datasets</w:t>
        </w:r>
        <w:proofErr w:type="spellEnd"/>
        <w:r w:rsidR="007F5B14">
          <w:t xml:space="preserve">) </w:t>
        </w:r>
      </w:ins>
      <w:del w:id="150" w:author="Aluno" w:date="2018-10-25T21:07:00Z">
        <w:r w:rsidDel="007F5B14">
          <w:delText xml:space="preserve">através </w:delText>
        </w:r>
      </w:del>
      <w:ins w:id="151" w:author="Aluno" w:date="2018-10-25T21:07:00Z">
        <w:r w:rsidR="007F5B14">
          <w:t xml:space="preserve">como base de dados </w:t>
        </w:r>
      </w:ins>
      <w:del w:id="152" w:author="Aluno" w:date="2018-10-25T21:07:00Z">
        <w:r w:rsidDel="00240C68">
          <w:delText xml:space="preserve">da alimentação do </w:delText>
        </w:r>
      </w:del>
      <w:ins w:id="153" w:author="Aluno" w:date="2018-10-25T21:07:00Z">
        <w:r w:rsidR="00240C68">
          <w:t xml:space="preserve">à </w:t>
        </w:r>
      </w:ins>
      <w:del w:id="154" w:author="Aluno" w:date="2018-10-25T21:07:00Z">
        <w:r w:rsidDel="00240C68">
          <w:delText xml:space="preserve">gerador </w:delText>
        </w:r>
      </w:del>
      <w:ins w:id="155" w:author="Aluno" w:date="2018-10-25T21:07:00Z">
        <w:r w:rsidR="00240C68">
          <w:t xml:space="preserve">geração de painéis. Tais </w:t>
        </w:r>
        <w:proofErr w:type="spellStart"/>
        <w:r w:rsidR="00240C68" w:rsidRPr="00353866">
          <w:rPr>
            <w:i/>
          </w:rPr>
          <w:t>datasets</w:t>
        </w:r>
        <w:proofErr w:type="spellEnd"/>
        <w:r w:rsidR="00240C68">
          <w:t xml:space="preserve"> seguem </w:t>
        </w:r>
      </w:ins>
      <w:del w:id="156" w:author="Aluno" w:date="2018-10-25T21:08:00Z">
        <w:r w:rsidDel="00240C68">
          <w:delText>por um arquivo</w:delText>
        </w:r>
        <w:r w:rsidR="00B854A9" w:rsidDel="00240C68">
          <w:delText xml:space="preserve"> de dados</w:delText>
        </w:r>
        <w:r w:rsidDel="00240C68">
          <w:delText xml:space="preserve"> </w:delText>
        </w:r>
      </w:del>
      <w:ins w:id="157" w:author="Aluno" w:date="2018-10-25T21:08:00Z">
        <w:r w:rsidR="00240C68">
          <w:t>formatos abertos (</w:t>
        </w:r>
      </w:ins>
      <w:r>
        <w:t>CSV</w:t>
      </w:r>
      <w:ins w:id="158" w:author="Aluno" w:date="2018-10-25T21:08:00Z">
        <w:r w:rsidR="00240C68">
          <w:t xml:space="preserve"> e JSON, por exemplo)</w:t>
        </w:r>
      </w:ins>
      <w:r>
        <w:t>;</w:t>
      </w:r>
    </w:p>
    <w:p w:rsidR="00240C68" w:rsidRDefault="00240C68" w:rsidP="000D2BCA">
      <w:pPr>
        <w:pStyle w:val="PargrafodaLista"/>
        <w:numPr>
          <w:ilvl w:val="0"/>
          <w:numId w:val="33"/>
        </w:numPr>
        <w:rPr>
          <w:ins w:id="159" w:author="Aluno" w:date="2018-10-25T21:09:00Z"/>
        </w:rPr>
      </w:pPr>
      <w:ins w:id="160" w:author="Aluno" w:date="2018-10-25T21:09:00Z">
        <w:r>
          <w:t>Desenvolver um projeto e implementar um software</w:t>
        </w:r>
      </w:ins>
      <w:ins w:id="161" w:author="Aluno" w:date="2018-10-25T21:10:00Z">
        <w:r>
          <w:t xml:space="preserve"> (protótipo)</w:t>
        </w:r>
      </w:ins>
      <w:ins w:id="162" w:author="Aluno" w:date="2018-10-25T21:09:00Z">
        <w:r>
          <w:t xml:space="preserve"> para geração de código, aplicando as t</w:t>
        </w:r>
      </w:ins>
      <w:ins w:id="163" w:author="Aluno" w:date="2018-10-25T21:10:00Z">
        <w:r>
          <w:t>écnicas investigadas no projeto;</w:t>
        </w:r>
      </w:ins>
    </w:p>
    <w:p w:rsidR="00E6048C" w:rsidRDefault="00E6048C" w:rsidP="000D2BCA">
      <w:pPr>
        <w:pStyle w:val="PargrafodaLista"/>
        <w:numPr>
          <w:ilvl w:val="0"/>
          <w:numId w:val="33"/>
        </w:numPr>
      </w:pPr>
      <w:del w:id="164" w:author="Aluno" w:date="2018-10-25T21:08:00Z">
        <w:r w:rsidDel="00240C68">
          <w:delText>Agrupar os</w:delText>
        </w:r>
      </w:del>
      <w:ins w:id="165" w:author="Aluno" w:date="2018-10-25T21:08:00Z">
        <w:r w:rsidR="00240C68">
          <w:t>Avaliar</w:t>
        </w:r>
      </w:ins>
      <w:r>
        <w:t xml:space="preserve"> </w:t>
      </w:r>
      <w:ins w:id="166" w:author="Aluno" w:date="2018-10-25T21:08:00Z">
        <w:r w:rsidR="00240C68">
          <w:t xml:space="preserve">os </w:t>
        </w:r>
      </w:ins>
      <w:r>
        <w:t xml:space="preserve">resultados </w:t>
      </w:r>
      <w:del w:id="167" w:author="Aluno" w:date="2018-10-25T21:10:00Z">
        <w:r w:rsidDel="00240C68">
          <w:delText xml:space="preserve">das análises de ambas as </w:delText>
        </w:r>
      </w:del>
      <w:ins w:id="168" w:author="Aluno" w:date="2018-10-25T21:10:00Z">
        <w:r w:rsidR="00240C68">
          <w:t xml:space="preserve">do </w:t>
        </w:r>
      </w:ins>
      <w:ins w:id="169" w:author="Aluno" w:date="2018-10-25T21:11:00Z">
        <w:r w:rsidR="00240C68">
          <w:t xml:space="preserve">protótipo, apresentando </w:t>
        </w:r>
      </w:ins>
      <w:del w:id="170" w:author="Aluno" w:date="2018-10-25T21:10:00Z">
        <w:r w:rsidDel="00240C68">
          <w:delText>soluções</w:delText>
        </w:r>
      </w:del>
      <w:del w:id="171" w:author="Aluno" w:date="2018-10-25T21:11:00Z">
        <w:r w:rsidDel="00240C68">
          <w:delText xml:space="preserve"> para compor um relatório identificando todas </w:delText>
        </w:r>
      </w:del>
      <w:r>
        <w:t xml:space="preserve">as vantagens e desvantagens </w:t>
      </w:r>
      <w:del w:id="172" w:author="Aluno" w:date="2018-10-25T21:11:00Z">
        <w:r w:rsidDel="00240C68">
          <w:delText>observáveis na aplicação de cada uma delas</w:delText>
        </w:r>
      </w:del>
      <w:ins w:id="173" w:author="Aluno" w:date="2018-10-25T21:11:00Z">
        <w:r w:rsidR="00240C68">
          <w:t>no uso das técnicas pesquisadas no trabalho</w:t>
        </w:r>
      </w:ins>
      <w:r>
        <w:t>.</w:t>
      </w:r>
    </w:p>
    <w:p w:rsidR="00DB7410" w:rsidRDefault="00DB7410" w:rsidP="00951032">
      <w:pPr>
        <w:rPr>
          <w:rFonts w:cs="Arial"/>
          <w:b/>
          <w:szCs w:val="24"/>
        </w:rPr>
      </w:pPr>
    </w:p>
    <w:p w:rsidR="002149E3" w:rsidRDefault="002149E3" w:rsidP="00951032">
      <w:pPr>
        <w:rPr>
          <w:rFonts w:cs="Arial"/>
          <w:b/>
          <w:szCs w:val="24"/>
        </w:rPr>
      </w:pPr>
    </w:p>
    <w:p w:rsidR="00951032" w:rsidRDefault="00B328D1" w:rsidP="00972581">
      <w:pPr>
        <w:pStyle w:val="Ttulo1"/>
      </w:pPr>
      <w:r>
        <w:br w:type="page"/>
      </w:r>
      <w:bookmarkStart w:id="174" w:name="_Toc527657247"/>
      <w:proofErr w:type="gramStart"/>
      <w:r w:rsidR="00DB7410">
        <w:lastRenderedPageBreak/>
        <w:t>6</w:t>
      </w:r>
      <w:proofErr w:type="gramEnd"/>
      <w:r w:rsidR="002149E3">
        <w:t xml:space="preserve"> </w:t>
      </w:r>
      <w:r w:rsidR="00951032" w:rsidRPr="00951032">
        <w:t>CRONOGRAMA</w:t>
      </w:r>
      <w:bookmarkEnd w:id="174"/>
    </w:p>
    <w:p w:rsidR="00352083" w:rsidRPr="00352083" w:rsidRDefault="00352083" w:rsidP="0035208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045"/>
        <w:gridCol w:w="645"/>
        <w:gridCol w:w="645"/>
        <w:gridCol w:w="645"/>
        <w:gridCol w:w="644"/>
        <w:gridCol w:w="644"/>
        <w:gridCol w:w="653"/>
        <w:gridCol w:w="633"/>
        <w:gridCol w:w="644"/>
        <w:gridCol w:w="644"/>
        <w:gridCol w:w="644"/>
        <w:gridCol w:w="641"/>
      </w:tblGrid>
      <w:tr w:rsidR="008050DF" w:rsidTr="00140B25">
        <w:tc>
          <w:tcPr>
            <w:tcW w:w="1120" w:type="pct"/>
          </w:tcPr>
          <w:p w:rsidR="008050DF" w:rsidRDefault="008050DF" w:rsidP="008F65EA">
            <w:pPr>
              <w:pStyle w:val="Corpodetexto"/>
              <w:spacing w:line="360" w:lineRule="auto"/>
              <w:jc w:val="center"/>
              <w:rPr>
                <w:rFonts w:ascii="Arial" w:hAnsi="Arial"/>
                <w:b/>
              </w:rPr>
            </w:pPr>
          </w:p>
        </w:tc>
        <w:tc>
          <w:tcPr>
            <w:tcW w:w="2123" w:type="pct"/>
            <w:gridSpan w:val="6"/>
            <w:vAlign w:val="center"/>
          </w:tcPr>
          <w:p w:rsidR="008050DF" w:rsidRPr="005E4187" w:rsidRDefault="00DB7410"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ANO 2018</w:t>
            </w:r>
          </w:p>
        </w:tc>
        <w:tc>
          <w:tcPr>
            <w:tcW w:w="1757" w:type="pct"/>
            <w:gridSpan w:val="5"/>
            <w:vAlign w:val="center"/>
          </w:tcPr>
          <w:p w:rsidR="008050DF" w:rsidRDefault="00DB7410" w:rsidP="008F65EA">
            <w:pPr>
              <w:pStyle w:val="Corpodetexto"/>
              <w:spacing w:before="0" w:beforeAutospacing="0" w:after="0" w:afterAutospacing="0"/>
              <w:ind w:firstLine="0"/>
              <w:jc w:val="center"/>
              <w:rPr>
                <w:rFonts w:ascii="Arial" w:hAnsi="Arial"/>
                <w:b/>
                <w:sz w:val="20"/>
              </w:rPr>
            </w:pPr>
            <w:r>
              <w:rPr>
                <w:rFonts w:ascii="Arial" w:hAnsi="Arial"/>
                <w:b/>
                <w:sz w:val="20"/>
                <w:lang w:val="pt-BR"/>
              </w:rPr>
              <w:t>ANO 2019</w:t>
            </w:r>
          </w:p>
        </w:tc>
      </w:tr>
      <w:tr w:rsidR="008050DF" w:rsidTr="00140B2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M</w:t>
            </w:r>
            <w:r>
              <w:rPr>
                <w:rFonts w:ascii="Arial" w:hAnsi="Arial"/>
                <w:b/>
                <w:lang w:val="pt-BR"/>
              </w:rPr>
              <w:t>Ê</w:t>
            </w:r>
            <w:r>
              <w:rPr>
                <w:rFonts w:ascii="Arial" w:hAnsi="Arial"/>
                <w:b/>
              </w:rPr>
              <w:t>S/ETAPAS</w:t>
            </w:r>
          </w:p>
        </w:tc>
        <w:tc>
          <w:tcPr>
            <w:tcW w:w="353" w:type="pct"/>
            <w:vAlign w:val="center"/>
          </w:tcPr>
          <w:p w:rsidR="008050DF" w:rsidRPr="007A1F91" w:rsidRDefault="008050DF" w:rsidP="00F1110A">
            <w:pPr>
              <w:pStyle w:val="Corpodetexto"/>
              <w:tabs>
                <w:tab w:val="left" w:pos="325"/>
              </w:tabs>
              <w:spacing w:before="0" w:beforeAutospacing="0" w:after="0" w:afterAutospacing="0"/>
              <w:ind w:firstLine="0"/>
              <w:jc w:val="center"/>
              <w:rPr>
                <w:rFonts w:ascii="Arial" w:hAnsi="Arial"/>
                <w:b/>
                <w:sz w:val="20"/>
                <w:lang w:val="pt-BR"/>
              </w:rPr>
            </w:pPr>
            <w:r>
              <w:rPr>
                <w:rFonts w:ascii="Arial" w:hAnsi="Arial"/>
                <w:b/>
                <w:sz w:val="20"/>
                <w:lang w:val="pt-BR"/>
              </w:rPr>
              <w:t>JUN</w:t>
            </w:r>
          </w:p>
        </w:tc>
        <w:tc>
          <w:tcPr>
            <w:tcW w:w="353" w:type="pct"/>
            <w:vAlign w:val="center"/>
          </w:tcPr>
          <w:p w:rsidR="008050DF" w:rsidRPr="007A1F91" w:rsidRDefault="008050DF" w:rsidP="00F1110A">
            <w:pPr>
              <w:pStyle w:val="Corpodetexto"/>
              <w:tabs>
                <w:tab w:val="left" w:pos="325"/>
              </w:tabs>
              <w:spacing w:before="0" w:beforeAutospacing="0" w:after="0" w:afterAutospacing="0"/>
              <w:ind w:firstLine="0"/>
              <w:jc w:val="center"/>
              <w:rPr>
                <w:rFonts w:ascii="Arial" w:hAnsi="Arial"/>
                <w:b/>
                <w:sz w:val="20"/>
                <w:lang w:val="pt-BR"/>
              </w:rPr>
            </w:pPr>
            <w:r>
              <w:rPr>
                <w:rFonts w:ascii="Arial" w:hAnsi="Arial"/>
                <w:b/>
                <w:sz w:val="20"/>
                <w:lang w:val="pt-BR"/>
              </w:rPr>
              <w:t>AGO</w:t>
            </w:r>
          </w:p>
        </w:tc>
        <w:tc>
          <w:tcPr>
            <w:tcW w:w="353" w:type="pct"/>
            <w:vAlign w:val="center"/>
          </w:tcPr>
          <w:p w:rsidR="008050DF" w:rsidRPr="007A1F91" w:rsidRDefault="008050DF" w:rsidP="00F1110A">
            <w:pPr>
              <w:pStyle w:val="Corpodetexto"/>
              <w:tabs>
                <w:tab w:val="left" w:pos="325"/>
              </w:tabs>
              <w:spacing w:before="0" w:beforeAutospacing="0" w:after="0" w:afterAutospacing="0"/>
              <w:ind w:firstLine="0"/>
              <w:jc w:val="center"/>
              <w:rPr>
                <w:rFonts w:ascii="Arial" w:hAnsi="Arial"/>
                <w:b/>
                <w:sz w:val="20"/>
                <w:lang w:val="pt-BR"/>
              </w:rPr>
            </w:pPr>
            <w:r>
              <w:rPr>
                <w:rFonts w:ascii="Arial" w:hAnsi="Arial"/>
                <w:b/>
                <w:sz w:val="20"/>
                <w:lang w:val="pt-BR"/>
              </w:rPr>
              <w:t>SET</w:t>
            </w:r>
          </w:p>
        </w:tc>
        <w:tc>
          <w:tcPr>
            <w:tcW w:w="353" w:type="pct"/>
            <w:vAlign w:val="center"/>
          </w:tcPr>
          <w:p w:rsidR="008050DF" w:rsidRPr="007A1F91" w:rsidRDefault="008050DF" w:rsidP="00F1110A">
            <w:pPr>
              <w:pStyle w:val="Corpodetexto"/>
              <w:tabs>
                <w:tab w:val="left" w:pos="325"/>
              </w:tabs>
              <w:spacing w:before="0" w:beforeAutospacing="0" w:after="0" w:afterAutospacing="0"/>
              <w:ind w:firstLine="0"/>
              <w:jc w:val="center"/>
              <w:rPr>
                <w:rFonts w:ascii="Arial" w:hAnsi="Arial"/>
                <w:b/>
                <w:sz w:val="20"/>
                <w:lang w:val="pt-BR"/>
              </w:rPr>
            </w:pPr>
            <w:r>
              <w:rPr>
                <w:rFonts w:ascii="Arial" w:hAnsi="Arial"/>
                <w:b/>
                <w:sz w:val="20"/>
                <w:lang w:val="pt-BR"/>
              </w:rPr>
              <w:t>OUT</w:t>
            </w:r>
          </w:p>
        </w:tc>
        <w:tc>
          <w:tcPr>
            <w:tcW w:w="353" w:type="pct"/>
            <w:vAlign w:val="center"/>
          </w:tcPr>
          <w:p w:rsidR="008050DF" w:rsidRPr="007A1F91" w:rsidRDefault="008050DF"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NOV</w:t>
            </w:r>
          </w:p>
        </w:tc>
        <w:tc>
          <w:tcPr>
            <w:tcW w:w="358" w:type="pct"/>
            <w:vAlign w:val="center"/>
          </w:tcPr>
          <w:p w:rsidR="008050DF" w:rsidRPr="007A1F91" w:rsidRDefault="008050DF"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DEZ</w:t>
            </w:r>
          </w:p>
        </w:tc>
        <w:tc>
          <w:tcPr>
            <w:tcW w:w="347" w:type="pct"/>
            <w:vAlign w:val="center"/>
          </w:tcPr>
          <w:p w:rsidR="008050DF" w:rsidRPr="007A1F91" w:rsidRDefault="008050DF"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JAN</w:t>
            </w:r>
          </w:p>
        </w:tc>
        <w:tc>
          <w:tcPr>
            <w:tcW w:w="353" w:type="pct"/>
            <w:vAlign w:val="center"/>
          </w:tcPr>
          <w:p w:rsidR="008050DF" w:rsidRPr="007A1F91" w:rsidRDefault="008050DF"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FEV</w:t>
            </w:r>
          </w:p>
        </w:tc>
        <w:tc>
          <w:tcPr>
            <w:tcW w:w="353" w:type="pct"/>
            <w:vAlign w:val="center"/>
          </w:tcPr>
          <w:p w:rsidR="008050DF" w:rsidRPr="007A1F91" w:rsidRDefault="008050DF"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MAR</w:t>
            </w:r>
          </w:p>
        </w:tc>
        <w:tc>
          <w:tcPr>
            <w:tcW w:w="353" w:type="pct"/>
            <w:vAlign w:val="center"/>
          </w:tcPr>
          <w:p w:rsidR="008050DF" w:rsidRPr="007A1F91" w:rsidRDefault="008050DF"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ABR</w:t>
            </w:r>
          </w:p>
        </w:tc>
        <w:tc>
          <w:tcPr>
            <w:tcW w:w="350" w:type="pct"/>
            <w:vAlign w:val="center"/>
          </w:tcPr>
          <w:p w:rsidR="008050DF" w:rsidRPr="007A1F91" w:rsidRDefault="008050DF"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MAI</w:t>
            </w:r>
          </w:p>
        </w:tc>
      </w:tr>
      <w:tr w:rsidR="008050DF" w:rsidTr="00140B2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Escolha do</w:t>
            </w:r>
            <w:r>
              <w:rPr>
                <w:rFonts w:ascii="Arial" w:hAnsi="Arial"/>
                <w:b/>
                <w:lang w:val="pt-BR"/>
              </w:rPr>
              <w:t xml:space="preserve">       </w:t>
            </w:r>
            <w:r>
              <w:rPr>
                <w:rFonts w:ascii="Arial" w:hAnsi="Arial"/>
                <w:b/>
              </w:rPr>
              <w:t>tema</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right="-70" w:firstLine="0"/>
              <w:jc w:val="center"/>
              <w:rPr>
                <w:rFonts w:ascii="Arial" w:hAnsi="Arial"/>
                <w:b/>
                <w:sz w:val="20"/>
                <w:lang w:val="pt-BR"/>
              </w:rPr>
            </w:pP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140B2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Levantamento bibliográfico</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140B2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Elaboração do anteprojeto</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140B2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Apresentação do projeto</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140B25">
        <w:tc>
          <w:tcPr>
            <w:tcW w:w="1120" w:type="pct"/>
            <w:vAlign w:val="center"/>
          </w:tcPr>
          <w:p w:rsidR="008050DF" w:rsidRPr="00DB7410" w:rsidRDefault="00140B25" w:rsidP="008F65EA">
            <w:pPr>
              <w:pStyle w:val="Corpodetexto"/>
              <w:spacing w:before="60" w:beforeAutospacing="0" w:after="60" w:afterAutospacing="0" w:line="312" w:lineRule="auto"/>
              <w:ind w:firstLine="0"/>
              <w:jc w:val="center"/>
              <w:rPr>
                <w:rFonts w:ascii="Arial" w:hAnsi="Arial"/>
                <w:b/>
                <w:lang w:val="pt-BR"/>
              </w:rPr>
            </w:pPr>
            <w:r>
              <w:rPr>
                <w:rFonts w:ascii="Arial" w:hAnsi="Arial"/>
                <w:b/>
                <w:lang w:val="pt-BR"/>
              </w:rPr>
              <w:t>Desenvolvimento de protótipos</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47" w:type="pct"/>
            <w:vAlign w:val="center"/>
          </w:tcPr>
          <w:p w:rsidR="008050DF" w:rsidRPr="00151369" w:rsidRDefault="00140B2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53" w:type="pct"/>
            <w:vAlign w:val="center"/>
          </w:tcPr>
          <w:p w:rsidR="008050DF" w:rsidRPr="00151369" w:rsidRDefault="00353866"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140B25">
        <w:tc>
          <w:tcPr>
            <w:tcW w:w="1120" w:type="pct"/>
            <w:vAlign w:val="center"/>
          </w:tcPr>
          <w:p w:rsidR="008050DF" w:rsidRPr="00DB7410" w:rsidRDefault="00140B25" w:rsidP="008F65EA">
            <w:pPr>
              <w:pStyle w:val="Corpodetexto"/>
              <w:spacing w:before="60" w:beforeAutospacing="0" w:after="60" w:afterAutospacing="0" w:line="312" w:lineRule="auto"/>
              <w:ind w:firstLine="0"/>
              <w:jc w:val="center"/>
              <w:rPr>
                <w:rFonts w:ascii="Arial" w:hAnsi="Arial"/>
                <w:b/>
                <w:lang w:val="pt-BR"/>
              </w:rPr>
            </w:pPr>
            <w:r>
              <w:rPr>
                <w:rFonts w:ascii="Arial" w:hAnsi="Arial"/>
                <w:b/>
                <w:lang w:val="pt-BR"/>
              </w:rPr>
              <w:t>Teste e avaliação dos protótipos.</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353866"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140B2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Redação do trabalho</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140B2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140B2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Revisão e redação final</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140B2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Entrega da monografia</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140B2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Defesa da monografia</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8"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r>
    </w:tbl>
    <w:p w:rsidR="008050DF" w:rsidRDefault="008050DF" w:rsidP="008050DF">
      <w:pPr>
        <w:pStyle w:val="Ttulo1"/>
      </w:pPr>
    </w:p>
    <w:p w:rsidR="009159C9" w:rsidRPr="00F06B70" w:rsidRDefault="00352083" w:rsidP="00972581">
      <w:pPr>
        <w:pStyle w:val="Ttulo1"/>
      </w:pPr>
      <w:r>
        <w:br w:type="page"/>
      </w:r>
      <w:bookmarkStart w:id="175" w:name="_Toc527657248"/>
      <w:proofErr w:type="gramStart"/>
      <w:r w:rsidR="00DB7410">
        <w:lastRenderedPageBreak/>
        <w:t>7</w:t>
      </w:r>
      <w:proofErr w:type="gramEnd"/>
      <w:r w:rsidR="00302D9F" w:rsidRPr="00F06B70">
        <w:t xml:space="preserve"> REFERÊNCIAS</w:t>
      </w:r>
      <w:bookmarkEnd w:id="175"/>
      <w:r w:rsidR="00302D9F" w:rsidRPr="00F06B70">
        <w:t xml:space="preserve"> </w:t>
      </w:r>
    </w:p>
    <w:p w:rsidR="00D20D84" w:rsidRDefault="00D20D84" w:rsidP="008050DF">
      <w:pPr>
        <w:pStyle w:val="NormalWeb"/>
        <w:spacing w:before="120" w:beforeAutospacing="0" w:after="0" w:afterAutospacing="0"/>
        <w:rPr>
          <w:rFonts w:ascii="Arial" w:hAnsi="Arial" w:cs="Arial"/>
          <w:color w:val="000000"/>
        </w:rPr>
      </w:pPr>
    </w:p>
    <w:p w:rsidR="00E6048C" w:rsidRPr="00532B80" w:rsidRDefault="00E6048C" w:rsidP="00E6048C"/>
    <w:p w:rsidR="00E6048C" w:rsidRPr="002A641B" w:rsidRDefault="00E6048C" w:rsidP="00E6048C">
      <w:pPr>
        <w:widowControl w:val="0"/>
        <w:autoSpaceDE w:val="0"/>
        <w:autoSpaceDN w:val="0"/>
        <w:adjustRightInd w:val="0"/>
        <w:rPr>
          <w:noProof/>
          <w:szCs w:val="24"/>
        </w:rPr>
      </w:pPr>
      <w:r>
        <w:rPr>
          <w:rStyle w:val="Forte"/>
          <w:b w:val="0"/>
        </w:rPr>
        <w:fldChar w:fldCharType="begin" w:fldLock="1"/>
      </w:r>
      <w:r>
        <w:rPr>
          <w:rStyle w:val="Forte"/>
        </w:rPr>
        <w:instrText xml:space="preserve">ADDIN Mendeley Bibliography CSL_BIBLIOGRAPHY </w:instrText>
      </w:r>
      <w:r>
        <w:rPr>
          <w:rStyle w:val="Forte"/>
          <w:b w:val="0"/>
        </w:rPr>
        <w:fldChar w:fldCharType="separate"/>
      </w:r>
      <w:r w:rsidRPr="002A641B">
        <w:rPr>
          <w:noProof/>
          <w:szCs w:val="24"/>
        </w:rPr>
        <w:t xml:space="preserve">CASTRO, Lucas de Luca. </w:t>
      </w:r>
      <w:r w:rsidRPr="002A641B">
        <w:rPr>
          <w:i/>
          <w:iCs/>
          <w:noProof/>
          <w:szCs w:val="24"/>
        </w:rPr>
        <w:t>Procedimentos de modelagem e uma ferramenta de geração automática de código</w:t>
      </w:r>
      <w:r w:rsidRPr="002A641B">
        <w:rPr>
          <w:noProof/>
          <w:szCs w:val="24"/>
        </w:rPr>
        <w:t xml:space="preserve">. 2010. 78 f. 2010. </w:t>
      </w:r>
    </w:p>
    <w:p w:rsidR="00E6048C" w:rsidRPr="002A641B" w:rsidRDefault="00E6048C" w:rsidP="00E6048C">
      <w:pPr>
        <w:widowControl w:val="0"/>
        <w:autoSpaceDE w:val="0"/>
        <w:autoSpaceDN w:val="0"/>
        <w:adjustRightInd w:val="0"/>
        <w:rPr>
          <w:noProof/>
          <w:szCs w:val="24"/>
        </w:rPr>
      </w:pPr>
      <w:r w:rsidRPr="002A641B">
        <w:rPr>
          <w:noProof/>
          <w:szCs w:val="24"/>
        </w:rPr>
        <w:t xml:space="preserve">COELHO, Luis Fernando. </w:t>
      </w:r>
      <w:r w:rsidRPr="002A641B">
        <w:rPr>
          <w:i/>
          <w:iCs/>
          <w:noProof/>
          <w:szCs w:val="24"/>
        </w:rPr>
        <w:t>Gerador de código HTML baseado em dicionário de dados utilizando banco de dados</w:t>
      </w:r>
      <w:r w:rsidRPr="002A641B">
        <w:rPr>
          <w:noProof/>
          <w:szCs w:val="24"/>
        </w:rPr>
        <w:t xml:space="preserve">. 2006. 52 f. 2006. </w:t>
      </w:r>
    </w:p>
    <w:p w:rsidR="00E6048C" w:rsidRPr="002A641B" w:rsidRDefault="00E6048C" w:rsidP="00E6048C">
      <w:pPr>
        <w:widowControl w:val="0"/>
        <w:autoSpaceDE w:val="0"/>
        <w:autoSpaceDN w:val="0"/>
        <w:adjustRightInd w:val="0"/>
        <w:rPr>
          <w:noProof/>
          <w:szCs w:val="24"/>
        </w:rPr>
      </w:pPr>
      <w:r w:rsidRPr="002A641B">
        <w:rPr>
          <w:noProof/>
          <w:szCs w:val="24"/>
        </w:rPr>
        <w:t xml:space="preserve">CRUZ, Sérgio Aparecido Braga; MOURA, Maria Fernanda. </w:t>
      </w:r>
      <w:r w:rsidRPr="002A641B">
        <w:rPr>
          <w:i/>
          <w:iCs/>
          <w:noProof/>
          <w:szCs w:val="24"/>
        </w:rPr>
        <w:t>Formatação de Dados Usando a Ferramenta Velocity</w:t>
      </w:r>
      <w:r w:rsidRPr="002A641B">
        <w:rPr>
          <w:noProof/>
          <w:szCs w:val="24"/>
        </w:rPr>
        <w:t xml:space="preserve">. 2002. 10 f. 2002. </w:t>
      </w:r>
    </w:p>
    <w:p w:rsidR="00E6048C" w:rsidRPr="002A641B" w:rsidRDefault="00E6048C" w:rsidP="00E6048C">
      <w:pPr>
        <w:widowControl w:val="0"/>
        <w:autoSpaceDE w:val="0"/>
        <w:autoSpaceDN w:val="0"/>
        <w:adjustRightInd w:val="0"/>
        <w:rPr>
          <w:noProof/>
          <w:szCs w:val="24"/>
        </w:rPr>
      </w:pPr>
      <w:r w:rsidRPr="002A641B">
        <w:rPr>
          <w:noProof/>
          <w:szCs w:val="24"/>
        </w:rPr>
        <w:t>LUCRÉDIO, Daniel. Uma Abordagem Orientada a Modelos para Reutilização de Software. p. 277, 2009.</w:t>
      </w:r>
    </w:p>
    <w:p w:rsidR="00E6048C" w:rsidRPr="002A641B" w:rsidRDefault="00E6048C" w:rsidP="00E6048C">
      <w:pPr>
        <w:widowControl w:val="0"/>
        <w:autoSpaceDE w:val="0"/>
        <w:autoSpaceDN w:val="0"/>
        <w:adjustRightInd w:val="0"/>
        <w:rPr>
          <w:noProof/>
          <w:szCs w:val="24"/>
        </w:rPr>
      </w:pPr>
      <w:r w:rsidRPr="002A641B">
        <w:rPr>
          <w:noProof/>
          <w:szCs w:val="24"/>
        </w:rPr>
        <w:t xml:space="preserve">MOURA, Maria Fernanda </w:t>
      </w:r>
      <w:r w:rsidRPr="002A641B">
        <w:rPr>
          <w:i/>
          <w:iCs/>
          <w:noProof/>
          <w:szCs w:val="24"/>
        </w:rPr>
        <w:t>et al.</w:t>
      </w:r>
      <w:r w:rsidRPr="002A641B">
        <w:rPr>
          <w:noProof/>
          <w:szCs w:val="24"/>
        </w:rPr>
        <w:t xml:space="preserve"> </w:t>
      </w:r>
      <w:r w:rsidRPr="002A641B">
        <w:rPr>
          <w:i/>
          <w:iCs/>
          <w:noProof/>
          <w:szCs w:val="24"/>
        </w:rPr>
        <w:t>Comunicado Técnico Uma Análise Comparativa das Soluções Tecnológicas Utilizadas nas Apresentações de Dados da Agência de Informação Embrapa</w:t>
      </w:r>
      <w:r w:rsidRPr="002A641B">
        <w:rPr>
          <w:noProof/>
          <w:szCs w:val="24"/>
        </w:rPr>
        <w:t xml:space="preserve">. 2004. 7 f. Embrapa, 2004. </w:t>
      </w:r>
    </w:p>
    <w:p w:rsidR="00E6048C" w:rsidRPr="002A641B" w:rsidRDefault="00E6048C" w:rsidP="00E6048C">
      <w:pPr>
        <w:widowControl w:val="0"/>
        <w:autoSpaceDE w:val="0"/>
        <w:autoSpaceDN w:val="0"/>
        <w:adjustRightInd w:val="0"/>
        <w:rPr>
          <w:noProof/>
        </w:rPr>
      </w:pPr>
      <w:r w:rsidRPr="002A641B">
        <w:rPr>
          <w:noProof/>
          <w:szCs w:val="24"/>
        </w:rPr>
        <w:t xml:space="preserve">ROSÁRIO, Juliane; GRANDE, Murillo da Silva Casa; PAZIN, Anderson. </w:t>
      </w:r>
      <w:r w:rsidRPr="002A641B">
        <w:rPr>
          <w:i/>
          <w:iCs/>
          <w:noProof/>
          <w:szCs w:val="24"/>
        </w:rPr>
        <w:t>GERADOR DE ARTEFATOS PARA APLICAÇÕES WEB - ALPHAWEB</w:t>
      </w:r>
      <w:r w:rsidRPr="002A641B">
        <w:rPr>
          <w:noProof/>
          <w:szCs w:val="24"/>
        </w:rPr>
        <w:t xml:space="preserve">. 2010. 92 f. Centro Universitário Católico Salesiano Auxilium, 2010. </w:t>
      </w:r>
    </w:p>
    <w:p w:rsidR="00DB7410" w:rsidRDefault="00E6048C" w:rsidP="00E6048C">
      <w:pPr>
        <w:pStyle w:val="NormalWeb"/>
        <w:spacing w:before="120" w:beforeAutospacing="0" w:after="0" w:afterAutospacing="0"/>
        <w:rPr>
          <w:rFonts w:ascii="Arial" w:hAnsi="Arial" w:cs="Arial"/>
          <w:color w:val="000000"/>
        </w:rPr>
      </w:pPr>
      <w:r>
        <w:rPr>
          <w:rStyle w:val="Forte"/>
          <w:b w:val="0"/>
        </w:rPr>
        <w:fldChar w:fldCharType="end"/>
      </w:r>
      <w:bookmarkStart w:id="176" w:name="_GoBack"/>
      <w:bookmarkEnd w:id="176"/>
    </w:p>
    <w:sectPr w:rsidR="00DB7410" w:rsidSect="002B53C8">
      <w:headerReference w:type="default" r:id="rId9"/>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D88" w:rsidRDefault="002C6D88" w:rsidP="008E2A68">
      <w:pPr>
        <w:spacing w:line="240" w:lineRule="auto"/>
      </w:pPr>
      <w:r>
        <w:separator/>
      </w:r>
    </w:p>
  </w:endnote>
  <w:endnote w:type="continuationSeparator" w:id="0">
    <w:p w:rsidR="002C6D88" w:rsidRDefault="002C6D88" w:rsidP="008E2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D88" w:rsidRDefault="002C6D88" w:rsidP="008E2A68">
      <w:pPr>
        <w:spacing w:line="240" w:lineRule="auto"/>
      </w:pPr>
      <w:r>
        <w:separator/>
      </w:r>
    </w:p>
  </w:footnote>
  <w:footnote w:type="continuationSeparator" w:id="0">
    <w:p w:rsidR="002C6D88" w:rsidRDefault="002C6D88" w:rsidP="008E2A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471" w:rsidRDefault="00910471">
    <w:pPr>
      <w:pStyle w:val="Cabealho"/>
      <w:jc w:val="right"/>
    </w:pPr>
    <w:r>
      <w:fldChar w:fldCharType="begin"/>
    </w:r>
    <w:r>
      <w:instrText>PAGE   \* MERGEFORMAT</w:instrText>
    </w:r>
    <w:r>
      <w:fldChar w:fldCharType="separate"/>
    </w:r>
    <w:r w:rsidR="00753F82">
      <w:rPr>
        <w:noProof/>
      </w:rPr>
      <w:t>10</w:t>
    </w:r>
    <w:r>
      <w:fldChar w:fldCharType="end"/>
    </w:r>
  </w:p>
  <w:p w:rsidR="00910471" w:rsidRDefault="009104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BBA"/>
    <w:multiLevelType w:val="hybridMultilevel"/>
    <w:tmpl w:val="BDB0BE48"/>
    <w:lvl w:ilvl="0" w:tplc="D924F1C6">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nsid w:val="026D36FD"/>
    <w:multiLevelType w:val="hybridMultilevel"/>
    <w:tmpl w:val="93A482C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046370B9"/>
    <w:multiLevelType w:val="hybridMultilevel"/>
    <w:tmpl w:val="595203DA"/>
    <w:lvl w:ilvl="0" w:tplc="04160009">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nsid w:val="07B73113"/>
    <w:multiLevelType w:val="multilevel"/>
    <w:tmpl w:val="A83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8B13B8"/>
    <w:multiLevelType w:val="hybridMultilevel"/>
    <w:tmpl w:val="4088280E"/>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nsid w:val="17E25C52"/>
    <w:multiLevelType w:val="multilevel"/>
    <w:tmpl w:val="E706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55C28"/>
    <w:multiLevelType w:val="hybridMultilevel"/>
    <w:tmpl w:val="51D2437A"/>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871" w:hanging="360"/>
      </w:pPr>
      <w:rPr>
        <w:rFonts w:ascii="Courier New" w:hAnsi="Courier New" w:cs="Courier New" w:hint="default"/>
      </w:rPr>
    </w:lvl>
    <w:lvl w:ilvl="2" w:tplc="04160005" w:tentative="1">
      <w:start w:val="1"/>
      <w:numFmt w:val="bullet"/>
      <w:lvlText w:val=""/>
      <w:lvlJc w:val="left"/>
      <w:pPr>
        <w:ind w:left="2591" w:hanging="360"/>
      </w:pPr>
      <w:rPr>
        <w:rFonts w:ascii="Wingdings" w:hAnsi="Wingdings" w:hint="default"/>
      </w:rPr>
    </w:lvl>
    <w:lvl w:ilvl="3" w:tplc="04160001" w:tentative="1">
      <w:start w:val="1"/>
      <w:numFmt w:val="bullet"/>
      <w:lvlText w:val=""/>
      <w:lvlJc w:val="left"/>
      <w:pPr>
        <w:ind w:left="3311" w:hanging="360"/>
      </w:pPr>
      <w:rPr>
        <w:rFonts w:ascii="Symbol" w:hAnsi="Symbol" w:hint="default"/>
      </w:rPr>
    </w:lvl>
    <w:lvl w:ilvl="4" w:tplc="04160003" w:tentative="1">
      <w:start w:val="1"/>
      <w:numFmt w:val="bullet"/>
      <w:lvlText w:val="o"/>
      <w:lvlJc w:val="left"/>
      <w:pPr>
        <w:ind w:left="4031" w:hanging="360"/>
      </w:pPr>
      <w:rPr>
        <w:rFonts w:ascii="Courier New" w:hAnsi="Courier New" w:cs="Courier New" w:hint="default"/>
      </w:rPr>
    </w:lvl>
    <w:lvl w:ilvl="5" w:tplc="04160005" w:tentative="1">
      <w:start w:val="1"/>
      <w:numFmt w:val="bullet"/>
      <w:lvlText w:val=""/>
      <w:lvlJc w:val="left"/>
      <w:pPr>
        <w:ind w:left="4751" w:hanging="360"/>
      </w:pPr>
      <w:rPr>
        <w:rFonts w:ascii="Wingdings" w:hAnsi="Wingdings" w:hint="default"/>
      </w:rPr>
    </w:lvl>
    <w:lvl w:ilvl="6" w:tplc="04160001" w:tentative="1">
      <w:start w:val="1"/>
      <w:numFmt w:val="bullet"/>
      <w:lvlText w:val=""/>
      <w:lvlJc w:val="left"/>
      <w:pPr>
        <w:ind w:left="5471" w:hanging="360"/>
      </w:pPr>
      <w:rPr>
        <w:rFonts w:ascii="Symbol" w:hAnsi="Symbol" w:hint="default"/>
      </w:rPr>
    </w:lvl>
    <w:lvl w:ilvl="7" w:tplc="04160003" w:tentative="1">
      <w:start w:val="1"/>
      <w:numFmt w:val="bullet"/>
      <w:lvlText w:val="o"/>
      <w:lvlJc w:val="left"/>
      <w:pPr>
        <w:ind w:left="6191" w:hanging="360"/>
      </w:pPr>
      <w:rPr>
        <w:rFonts w:ascii="Courier New" w:hAnsi="Courier New" w:cs="Courier New" w:hint="default"/>
      </w:rPr>
    </w:lvl>
    <w:lvl w:ilvl="8" w:tplc="04160005" w:tentative="1">
      <w:start w:val="1"/>
      <w:numFmt w:val="bullet"/>
      <w:lvlText w:val=""/>
      <w:lvlJc w:val="left"/>
      <w:pPr>
        <w:ind w:left="6911" w:hanging="360"/>
      </w:pPr>
      <w:rPr>
        <w:rFonts w:ascii="Wingdings" w:hAnsi="Wingdings" w:hint="default"/>
      </w:rPr>
    </w:lvl>
  </w:abstractNum>
  <w:abstractNum w:abstractNumId="7">
    <w:nsid w:val="1D770F26"/>
    <w:multiLevelType w:val="multilevel"/>
    <w:tmpl w:val="B6A2D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677E1"/>
    <w:multiLevelType w:val="hybridMultilevel"/>
    <w:tmpl w:val="71CE4DA6"/>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nsid w:val="22F96537"/>
    <w:multiLevelType w:val="hybridMultilevel"/>
    <w:tmpl w:val="51DA79F0"/>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nsid w:val="385A1207"/>
    <w:multiLevelType w:val="hybridMultilevel"/>
    <w:tmpl w:val="8938CC8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9CB540D"/>
    <w:multiLevelType w:val="hybridMultilevel"/>
    <w:tmpl w:val="881C2268"/>
    <w:lvl w:ilvl="0" w:tplc="5D6A3D86">
      <w:start w:val="1"/>
      <w:numFmt w:val="upperLetter"/>
      <w:lvlText w:val="%1)"/>
      <w:lvlJc w:val="left"/>
      <w:pPr>
        <w:ind w:left="1494" w:hanging="360"/>
      </w:pPr>
      <w:rPr>
        <w:rFonts w:ascii="SFRM1200" w:hAnsi="SFRM1200" w:cs="SFRM1200"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2">
    <w:nsid w:val="3B795879"/>
    <w:multiLevelType w:val="hybridMultilevel"/>
    <w:tmpl w:val="ACB4F6E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D1783D"/>
    <w:multiLevelType w:val="hybridMultilevel"/>
    <w:tmpl w:val="C42EC674"/>
    <w:lvl w:ilvl="0" w:tplc="04160009">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nsid w:val="428402D8"/>
    <w:multiLevelType w:val="hybridMultilevel"/>
    <w:tmpl w:val="BCE4FD9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2B97ED6"/>
    <w:multiLevelType w:val="multilevel"/>
    <w:tmpl w:val="4B70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EE3198"/>
    <w:multiLevelType w:val="hybridMultilevel"/>
    <w:tmpl w:val="BD60C12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3DD0EA4"/>
    <w:multiLevelType w:val="hybridMultilevel"/>
    <w:tmpl w:val="D842D62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61A71D3"/>
    <w:multiLevelType w:val="hybridMultilevel"/>
    <w:tmpl w:val="D8F24542"/>
    <w:lvl w:ilvl="0" w:tplc="04160009">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D3639B4"/>
    <w:multiLevelType w:val="hybridMultilevel"/>
    <w:tmpl w:val="C3926022"/>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18754DF"/>
    <w:multiLevelType w:val="multilevel"/>
    <w:tmpl w:val="4EE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2C2737"/>
    <w:multiLevelType w:val="hybridMultilevel"/>
    <w:tmpl w:val="4BFE9F1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nsid w:val="67CA7D2F"/>
    <w:multiLevelType w:val="multilevel"/>
    <w:tmpl w:val="991E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E67DA7"/>
    <w:multiLevelType w:val="multilevel"/>
    <w:tmpl w:val="7FA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9D7FA5"/>
    <w:multiLevelType w:val="hybridMultilevel"/>
    <w:tmpl w:val="6CFA1AD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E7F4EE5"/>
    <w:multiLevelType w:val="hybridMultilevel"/>
    <w:tmpl w:val="C2DE7B02"/>
    <w:lvl w:ilvl="0" w:tplc="04160009">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nsid w:val="706765EA"/>
    <w:multiLevelType w:val="hybridMultilevel"/>
    <w:tmpl w:val="3348B6A2"/>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8">
    <w:nsid w:val="72D46D6C"/>
    <w:multiLevelType w:val="hybridMultilevel"/>
    <w:tmpl w:val="808C1C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nsid w:val="73FA0DB5"/>
    <w:multiLevelType w:val="multilevel"/>
    <w:tmpl w:val="3562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A679AD"/>
    <w:multiLevelType w:val="multilevel"/>
    <w:tmpl w:val="A7A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4340C4"/>
    <w:multiLevelType w:val="hybridMultilevel"/>
    <w:tmpl w:val="D1540396"/>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31"/>
  </w:num>
  <w:num w:numId="2">
    <w:abstractNumId w:val="30"/>
  </w:num>
  <w:num w:numId="3">
    <w:abstractNumId w:val="15"/>
  </w:num>
  <w:num w:numId="4">
    <w:abstractNumId w:val="7"/>
  </w:num>
  <w:num w:numId="5">
    <w:abstractNumId w:val="21"/>
  </w:num>
  <w:num w:numId="6">
    <w:abstractNumId w:val="29"/>
  </w:num>
  <w:num w:numId="7">
    <w:abstractNumId w:val="24"/>
  </w:num>
  <w:num w:numId="8">
    <w:abstractNumId w:val="9"/>
  </w:num>
  <w:num w:numId="9">
    <w:abstractNumId w:val="27"/>
  </w:num>
  <w:num w:numId="10">
    <w:abstractNumId w:val="3"/>
  </w:num>
  <w:num w:numId="11">
    <w:abstractNumId w:val="5"/>
  </w:num>
  <w:num w:numId="12">
    <w:abstractNumId w:val="13"/>
  </w:num>
  <w:num w:numId="13">
    <w:abstractNumId w:val="8"/>
  </w:num>
  <w:num w:numId="14">
    <w:abstractNumId w:val="19"/>
  </w:num>
  <w:num w:numId="15">
    <w:abstractNumId w:val="20"/>
  </w:num>
  <w:num w:numId="16">
    <w:abstractNumId w:val="32"/>
  </w:num>
  <w:num w:numId="17">
    <w:abstractNumId w:val="26"/>
  </w:num>
  <w:num w:numId="18">
    <w:abstractNumId w:val="2"/>
  </w:num>
  <w:num w:numId="19">
    <w:abstractNumId w:val="22"/>
  </w:num>
  <w:num w:numId="20">
    <w:abstractNumId w:val="28"/>
  </w:num>
  <w:num w:numId="21">
    <w:abstractNumId w:val="12"/>
  </w:num>
  <w:num w:numId="22">
    <w:abstractNumId w:val="4"/>
  </w:num>
  <w:num w:numId="23">
    <w:abstractNumId w:val="1"/>
  </w:num>
  <w:num w:numId="24">
    <w:abstractNumId w:val="10"/>
  </w:num>
  <w:num w:numId="25">
    <w:abstractNumId w:val="25"/>
  </w:num>
  <w:num w:numId="26">
    <w:abstractNumId w:val="14"/>
  </w:num>
  <w:num w:numId="27">
    <w:abstractNumId w:val="18"/>
  </w:num>
  <w:num w:numId="28">
    <w:abstractNumId w:val="16"/>
  </w:num>
  <w:num w:numId="29">
    <w:abstractNumId w:val="23"/>
  </w:num>
  <w:num w:numId="30">
    <w:abstractNumId w:val="6"/>
  </w:num>
  <w:num w:numId="31">
    <w:abstractNumId w:val="17"/>
  </w:num>
  <w:num w:numId="32">
    <w:abstractNumId w:val="1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326"/>
    <w:rsid w:val="0000359D"/>
    <w:rsid w:val="0000489B"/>
    <w:rsid w:val="0000783B"/>
    <w:rsid w:val="000113DD"/>
    <w:rsid w:val="00011C51"/>
    <w:rsid w:val="00013820"/>
    <w:rsid w:val="0001392B"/>
    <w:rsid w:val="00013BB0"/>
    <w:rsid w:val="00014665"/>
    <w:rsid w:val="00014804"/>
    <w:rsid w:val="00015E06"/>
    <w:rsid w:val="00015E4F"/>
    <w:rsid w:val="00016146"/>
    <w:rsid w:val="000164EE"/>
    <w:rsid w:val="000169F9"/>
    <w:rsid w:val="00017451"/>
    <w:rsid w:val="000205DD"/>
    <w:rsid w:val="00021780"/>
    <w:rsid w:val="000257C8"/>
    <w:rsid w:val="00025DEE"/>
    <w:rsid w:val="000272B0"/>
    <w:rsid w:val="0003702A"/>
    <w:rsid w:val="000373D7"/>
    <w:rsid w:val="0004498C"/>
    <w:rsid w:val="00046BCC"/>
    <w:rsid w:val="00060C0F"/>
    <w:rsid w:val="00062306"/>
    <w:rsid w:val="00064536"/>
    <w:rsid w:val="00067C6A"/>
    <w:rsid w:val="00067FD3"/>
    <w:rsid w:val="00071A9C"/>
    <w:rsid w:val="000724B0"/>
    <w:rsid w:val="00073D5C"/>
    <w:rsid w:val="000756EA"/>
    <w:rsid w:val="00076E07"/>
    <w:rsid w:val="00077D90"/>
    <w:rsid w:val="00081A13"/>
    <w:rsid w:val="00082EE9"/>
    <w:rsid w:val="00083F4A"/>
    <w:rsid w:val="00084885"/>
    <w:rsid w:val="0008526A"/>
    <w:rsid w:val="0009061F"/>
    <w:rsid w:val="00094307"/>
    <w:rsid w:val="00096453"/>
    <w:rsid w:val="00096E1F"/>
    <w:rsid w:val="0009736F"/>
    <w:rsid w:val="000975C2"/>
    <w:rsid w:val="000A01D1"/>
    <w:rsid w:val="000A0D74"/>
    <w:rsid w:val="000A111C"/>
    <w:rsid w:val="000A13DC"/>
    <w:rsid w:val="000A4AA5"/>
    <w:rsid w:val="000A4EEB"/>
    <w:rsid w:val="000A646E"/>
    <w:rsid w:val="000A6AA3"/>
    <w:rsid w:val="000A738C"/>
    <w:rsid w:val="000B5267"/>
    <w:rsid w:val="000B5269"/>
    <w:rsid w:val="000B5524"/>
    <w:rsid w:val="000B586C"/>
    <w:rsid w:val="000B6C42"/>
    <w:rsid w:val="000B749D"/>
    <w:rsid w:val="000B7644"/>
    <w:rsid w:val="000C290F"/>
    <w:rsid w:val="000C3745"/>
    <w:rsid w:val="000C3E50"/>
    <w:rsid w:val="000C71DA"/>
    <w:rsid w:val="000D0DED"/>
    <w:rsid w:val="000D2BCA"/>
    <w:rsid w:val="000D3472"/>
    <w:rsid w:val="000D44E4"/>
    <w:rsid w:val="000D65E5"/>
    <w:rsid w:val="000D7431"/>
    <w:rsid w:val="000E1FC6"/>
    <w:rsid w:val="000E2831"/>
    <w:rsid w:val="000E3A2D"/>
    <w:rsid w:val="000E4732"/>
    <w:rsid w:val="000E6E4E"/>
    <w:rsid w:val="000E7EBD"/>
    <w:rsid w:val="000F043F"/>
    <w:rsid w:val="000F09F1"/>
    <w:rsid w:val="000F0BCA"/>
    <w:rsid w:val="000F1ACD"/>
    <w:rsid w:val="000F53BA"/>
    <w:rsid w:val="000F5CCC"/>
    <w:rsid w:val="00101B24"/>
    <w:rsid w:val="001031C2"/>
    <w:rsid w:val="0010354D"/>
    <w:rsid w:val="00106FCE"/>
    <w:rsid w:val="00111AB8"/>
    <w:rsid w:val="00112050"/>
    <w:rsid w:val="00114BF4"/>
    <w:rsid w:val="001171C9"/>
    <w:rsid w:val="001226F9"/>
    <w:rsid w:val="001233DA"/>
    <w:rsid w:val="00123CB6"/>
    <w:rsid w:val="001243E2"/>
    <w:rsid w:val="00127EF7"/>
    <w:rsid w:val="00132726"/>
    <w:rsid w:val="001352AF"/>
    <w:rsid w:val="0013790D"/>
    <w:rsid w:val="00140B25"/>
    <w:rsid w:val="00141DA1"/>
    <w:rsid w:val="00142EB0"/>
    <w:rsid w:val="001434E4"/>
    <w:rsid w:val="0014591F"/>
    <w:rsid w:val="00147078"/>
    <w:rsid w:val="0015022C"/>
    <w:rsid w:val="00150E38"/>
    <w:rsid w:val="00150F6F"/>
    <w:rsid w:val="001511B8"/>
    <w:rsid w:val="00151213"/>
    <w:rsid w:val="00151369"/>
    <w:rsid w:val="0015354E"/>
    <w:rsid w:val="00155E8D"/>
    <w:rsid w:val="001569B2"/>
    <w:rsid w:val="0015761A"/>
    <w:rsid w:val="001600B9"/>
    <w:rsid w:val="0016131A"/>
    <w:rsid w:val="00164453"/>
    <w:rsid w:val="00164A3F"/>
    <w:rsid w:val="00165A09"/>
    <w:rsid w:val="00167408"/>
    <w:rsid w:val="001675F0"/>
    <w:rsid w:val="001708C8"/>
    <w:rsid w:val="00170CFA"/>
    <w:rsid w:val="001715B6"/>
    <w:rsid w:val="001717D5"/>
    <w:rsid w:val="001718DB"/>
    <w:rsid w:val="00172EC7"/>
    <w:rsid w:val="00174AF5"/>
    <w:rsid w:val="00174D41"/>
    <w:rsid w:val="00175F73"/>
    <w:rsid w:val="001807BE"/>
    <w:rsid w:val="001816FA"/>
    <w:rsid w:val="00182FCD"/>
    <w:rsid w:val="00183B0C"/>
    <w:rsid w:val="0018484F"/>
    <w:rsid w:val="0018514F"/>
    <w:rsid w:val="0018539C"/>
    <w:rsid w:val="00186083"/>
    <w:rsid w:val="00186A04"/>
    <w:rsid w:val="001916D6"/>
    <w:rsid w:val="00192DBC"/>
    <w:rsid w:val="00194543"/>
    <w:rsid w:val="00194715"/>
    <w:rsid w:val="00195173"/>
    <w:rsid w:val="001A1ABB"/>
    <w:rsid w:val="001A2B65"/>
    <w:rsid w:val="001A3DF6"/>
    <w:rsid w:val="001A4485"/>
    <w:rsid w:val="001A53F6"/>
    <w:rsid w:val="001A62C2"/>
    <w:rsid w:val="001A6D5E"/>
    <w:rsid w:val="001A7160"/>
    <w:rsid w:val="001A7643"/>
    <w:rsid w:val="001B004E"/>
    <w:rsid w:val="001B362E"/>
    <w:rsid w:val="001B3F68"/>
    <w:rsid w:val="001B4696"/>
    <w:rsid w:val="001B4FEC"/>
    <w:rsid w:val="001B5271"/>
    <w:rsid w:val="001B5B88"/>
    <w:rsid w:val="001B5E4B"/>
    <w:rsid w:val="001C3179"/>
    <w:rsid w:val="001C56C4"/>
    <w:rsid w:val="001C64AD"/>
    <w:rsid w:val="001C760C"/>
    <w:rsid w:val="001C79B4"/>
    <w:rsid w:val="001C7C43"/>
    <w:rsid w:val="001D0324"/>
    <w:rsid w:val="001D0CF6"/>
    <w:rsid w:val="001D1748"/>
    <w:rsid w:val="001D50E8"/>
    <w:rsid w:val="001D512A"/>
    <w:rsid w:val="001D5CEA"/>
    <w:rsid w:val="001D60B1"/>
    <w:rsid w:val="001E0921"/>
    <w:rsid w:val="001E1362"/>
    <w:rsid w:val="001E153F"/>
    <w:rsid w:val="001E576B"/>
    <w:rsid w:val="001E6A7E"/>
    <w:rsid w:val="001F08BD"/>
    <w:rsid w:val="001F3DEB"/>
    <w:rsid w:val="001F73FF"/>
    <w:rsid w:val="001F7562"/>
    <w:rsid w:val="00201221"/>
    <w:rsid w:val="002030DB"/>
    <w:rsid w:val="002044ED"/>
    <w:rsid w:val="00204C4E"/>
    <w:rsid w:val="00210839"/>
    <w:rsid w:val="0021129F"/>
    <w:rsid w:val="00212031"/>
    <w:rsid w:val="00212A30"/>
    <w:rsid w:val="0021329F"/>
    <w:rsid w:val="00213B7E"/>
    <w:rsid w:val="002149E3"/>
    <w:rsid w:val="00217358"/>
    <w:rsid w:val="00217AC7"/>
    <w:rsid w:val="00222140"/>
    <w:rsid w:val="0022518D"/>
    <w:rsid w:val="00225ADC"/>
    <w:rsid w:val="00225E8D"/>
    <w:rsid w:val="00225EA5"/>
    <w:rsid w:val="00227489"/>
    <w:rsid w:val="00232B64"/>
    <w:rsid w:val="002332DD"/>
    <w:rsid w:val="00233432"/>
    <w:rsid w:val="002343DC"/>
    <w:rsid w:val="00235080"/>
    <w:rsid w:val="00235187"/>
    <w:rsid w:val="00236599"/>
    <w:rsid w:val="0023669B"/>
    <w:rsid w:val="0023738B"/>
    <w:rsid w:val="00237932"/>
    <w:rsid w:val="002406D2"/>
    <w:rsid w:val="00240C68"/>
    <w:rsid w:val="0024504C"/>
    <w:rsid w:val="002457CC"/>
    <w:rsid w:val="00245E2E"/>
    <w:rsid w:val="0024649F"/>
    <w:rsid w:val="00246A3A"/>
    <w:rsid w:val="002500B6"/>
    <w:rsid w:val="002501AD"/>
    <w:rsid w:val="00250646"/>
    <w:rsid w:val="002516AD"/>
    <w:rsid w:val="00251AB6"/>
    <w:rsid w:val="00251B38"/>
    <w:rsid w:val="00254FE1"/>
    <w:rsid w:val="00255696"/>
    <w:rsid w:val="00256BF5"/>
    <w:rsid w:val="00257A99"/>
    <w:rsid w:val="002602BB"/>
    <w:rsid w:val="002608E9"/>
    <w:rsid w:val="00260F8B"/>
    <w:rsid w:val="002621BB"/>
    <w:rsid w:val="002627BE"/>
    <w:rsid w:val="00263501"/>
    <w:rsid w:val="0026580B"/>
    <w:rsid w:val="00271456"/>
    <w:rsid w:val="00272A43"/>
    <w:rsid w:val="00273DB2"/>
    <w:rsid w:val="00277754"/>
    <w:rsid w:val="00277CC1"/>
    <w:rsid w:val="00277FC1"/>
    <w:rsid w:val="002805E8"/>
    <w:rsid w:val="00281D42"/>
    <w:rsid w:val="002828F4"/>
    <w:rsid w:val="00283377"/>
    <w:rsid w:val="00283B65"/>
    <w:rsid w:val="00283DD6"/>
    <w:rsid w:val="002850D5"/>
    <w:rsid w:val="0028527D"/>
    <w:rsid w:val="002854BB"/>
    <w:rsid w:val="002856FB"/>
    <w:rsid w:val="00285D34"/>
    <w:rsid w:val="0028706F"/>
    <w:rsid w:val="002870EF"/>
    <w:rsid w:val="0028775C"/>
    <w:rsid w:val="00290E56"/>
    <w:rsid w:val="00290ED2"/>
    <w:rsid w:val="00291D55"/>
    <w:rsid w:val="00293F14"/>
    <w:rsid w:val="0029716F"/>
    <w:rsid w:val="002A220C"/>
    <w:rsid w:val="002A559C"/>
    <w:rsid w:val="002A5B34"/>
    <w:rsid w:val="002A68CF"/>
    <w:rsid w:val="002A7CED"/>
    <w:rsid w:val="002B03DC"/>
    <w:rsid w:val="002B0834"/>
    <w:rsid w:val="002B180E"/>
    <w:rsid w:val="002B1B8A"/>
    <w:rsid w:val="002B53C8"/>
    <w:rsid w:val="002B540E"/>
    <w:rsid w:val="002B69D9"/>
    <w:rsid w:val="002C1E64"/>
    <w:rsid w:val="002C2219"/>
    <w:rsid w:val="002C6D88"/>
    <w:rsid w:val="002C7472"/>
    <w:rsid w:val="002D23CF"/>
    <w:rsid w:val="002D2D71"/>
    <w:rsid w:val="002D5A67"/>
    <w:rsid w:val="002D6993"/>
    <w:rsid w:val="002E058E"/>
    <w:rsid w:val="002E1FF9"/>
    <w:rsid w:val="002E2E38"/>
    <w:rsid w:val="002E3385"/>
    <w:rsid w:val="002E407F"/>
    <w:rsid w:val="002E51B6"/>
    <w:rsid w:val="002E7474"/>
    <w:rsid w:val="002F13A7"/>
    <w:rsid w:val="002F1E9E"/>
    <w:rsid w:val="002F7455"/>
    <w:rsid w:val="003008F4"/>
    <w:rsid w:val="0030115D"/>
    <w:rsid w:val="00302D9F"/>
    <w:rsid w:val="0030301C"/>
    <w:rsid w:val="003031A2"/>
    <w:rsid w:val="003031BD"/>
    <w:rsid w:val="00306B75"/>
    <w:rsid w:val="00307162"/>
    <w:rsid w:val="00307923"/>
    <w:rsid w:val="0031046D"/>
    <w:rsid w:val="003105FF"/>
    <w:rsid w:val="00311539"/>
    <w:rsid w:val="00312139"/>
    <w:rsid w:val="003141FA"/>
    <w:rsid w:val="0031535A"/>
    <w:rsid w:val="00317BC4"/>
    <w:rsid w:val="00317F19"/>
    <w:rsid w:val="00321C92"/>
    <w:rsid w:val="00326131"/>
    <w:rsid w:val="0033085C"/>
    <w:rsid w:val="00330940"/>
    <w:rsid w:val="003318BB"/>
    <w:rsid w:val="00333298"/>
    <w:rsid w:val="003344C9"/>
    <w:rsid w:val="00336B7D"/>
    <w:rsid w:val="00337B8B"/>
    <w:rsid w:val="00340271"/>
    <w:rsid w:val="00343BB9"/>
    <w:rsid w:val="00344554"/>
    <w:rsid w:val="0034523A"/>
    <w:rsid w:val="00345DC8"/>
    <w:rsid w:val="003460E6"/>
    <w:rsid w:val="00347916"/>
    <w:rsid w:val="00347C94"/>
    <w:rsid w:val="003510ED"/>
    <w:rsid w:val="00352083"/>
    <w:rsid w:val="003522E9"/>
    <w:rsid w:val="003533B2"/>
    <w:rsid w:val="00353866"/>
    <w:rsid w:val="003538FA"/>
    <w:rsid w:val="00354A17"/>
    <w:rsid w:val="00355129"/>
    <w:rsid w:val="00355D3B"/>
    <w:rsid w:val="00356459"/>
    <w:rsid w:val="00361D4C"/>
    <w:rsid w:val="00364504"/>
    <w:rsid w:val="00365FC1"/>
    <w:rsid w:val="00370869"/>
    <w:rsid w:val="003713BD"/>
    <w:rsid w:val="00374C94"/>
    <w:rsid w:val="00375D86"/>
    <w:rsid w:val="00376915"/>
    <w:rsid w:val="00376980"/>
    <w:rsid w:val="00377300"/>
    <w:rsid w:val="00377C8C"/>
    <w:rsid w:val="00381715"/>
    <w:rsid w:val="00387AB0"/>
    <w:rsid w:val="00390481"/>
    <w:rsid w:val="00390D71"/>
    <w:rsid w:val="00391388"/>
    <w:rsid w:val="0039388C"/>
    <w:rsid w:val="00393FDE"/>
    <w:rsid w:val="00396838"/>
    <w:rsid w:val="0039699F"/>
    <w:rsid w:val="003A0367"/>
    <w:rsid w:val="003A0E9D"/>
    <w:rsid w:val="003A2FF4"/>
    <w:rsid w:val="003A3EC8"/>
    <w:rsid w:val="003A4A72"/>
    <w:rsid w:val="003B1217"/>
    <w:rsid w:val="003B33E9"/>
    <w:rsid w:val="003B4CF0"/>
    <w:rsid w:val="003B52F5"/>
    <w:rsid w:val="003C00DB"/>
    <w:rsid w:val="003C5C21"/>
    <w:rsid w:val="003C5CB9"/>
    <w:rsid w:val="003C733E"/>
    <w:rsid w:val="003C7BB2"/>
    <w:rsid w:val="003D0247"/>
    <w:rsid w:val="003D0AB3"/>
    <w:rsid w:val="003D43D9"/>
    <w:rsid w:val="003D5F16"/>
    <w:rsid w:val="003D61F2"/>
    <w:rsid w:val="003E073F"/>
    <w:rsid w:val="003E1184"/>
    <w:rsid w:val="003E356E"/>
    <w:rsid w:val="003E3589"/>
    <w:rsid w:val="003E3928"/>
    <w:rsid w:val="003E507F"/>
    <w:rsid w:val="003E5A88"/>
    <w:rsid w:val="003F33B7"/>
    <w:rsid w:val="003F3A3B"/>
    <w:rsid w:val="003F5DFA"/>
    <w:rsid w:val="003F6961"/>
    <w:rsid w:val="00400988"/>
    <w:rsid w:val="00400E13"/>
    <w:rsid w:val="004013F1"/>
    <w:rsid w:val="004019C6"/>
    <w:rsid w:val="0040292D"/>
    <w:rsid w:val="004035C6"/>
    <w:rsid w:val="00404765"/>
    <w:rsid w:val="004048D6"/>
    <w:rsid w:val="00405C45"/>
    <w:rsid w:val="00406D7F"/>
    <w:rsid w:val="00411069"/>
    <w:rsid w:val="004144C7"/>
    <w:rsid w:val="004158B5"/>
    <w:rsid w:val="0041623C"/>
    <w:rsid w:val="00416D50"/>
    <w:rsid w:val="00420C7E"/>
    <w:rsid w:val="00420C98"/>
    <w:rsid w:val="00420FDC"/>
    <w:rsid w:val="00423164"/>
    <w:rsid w:val="004245C3"/>
    <w:rsid w:val="0042488C"/>
    <w:rsid w:val="00424C94"/>
    <w:rsid w:val="00424D60"/>
    <w:rsid w:val="00424E91"/>
    <w:rsid w:val="00424EB8"/>
    <w:rsid w:val="004277C6"/>
    <w:rsid w:val="00433D57"/>
    <w:rsid w:val="00434F44"/>
    <w:rsid w:val="004352E7"/>
    <w:rsid w:val="00435F88"/>
    <w:rsid w:val="004372AD"/>
    <w:rsid w:val="004378A1"/>
    <w:rsid w:val="00441539"/>
    <w:rsid w:val="00444824"/>
    <w:rsid w:val="00445883"/>
    <w:rsid w:val="00446E80"/>
    <w:rsid w:val="004502F4"/>
    <w:rsid w:val="004521AA"/>
    <w:rsid w:val="0045491D"/>
    <w:rsid w:val="00454FFF"/>
    <w:rsid w:val="0045540D"/>
    <w:rsid w:val="00455C43"/>
    <w:rsid w:val="00460E6F"/>
    <w:rsid w:val="00462344"/>
    <w:rsid w:val="0046273D"/>
    <w:rsid w:val="00462924"/>
    <w:rsid w:val="00463297"/>
    <w:rsid w:val="004636A8"/>
    <w:rsid w:val="00474339"/>
    <w:rsid w:val="00477910"/>
    <w:rsid w:val="00481E5E"/>
    <w:rsid w:val="00482373"/>
    <w:rsid w:val="004841BE"/>
    <w:rsid w:val="00484478"/>
    <w:rsid w:val="00486941"/>
    <w:rsid w:val="00487586"/>
    <w:rsid w:val="004902BF"/>
    <w:rsid w:val="00490B54"/>
    <w:rsid w:val="004920CB"/>
    <w:rsid w:val="00492A07"/>
    <w:rsid w:val="00493AA9"/>
    <w:rsid w:val="00493B4A"/>
    <w:rsid w:val="00493D7E"/>
    <w:rsid w:val="00493DBB"/>
    <w:rsid w:val="00497105"/>
    <w:rsid w:val="004A01DA"/>
    <w:rsid w:val="004A0D75"/>
    <w:rsid w:val="004A488A"/>
    <w:rsid w:val="004A7930"/>
    <w:rsid w:val="004B251D"/>
    <w:rsid w:val="004B381E"/>
    <w:rsid w:val="004B3A2F"/>
    <w:rsid w:val="004B4E86"/>
    <w:rsid w:val="004B7091"/>
    <w:rsid w:val="004B773A"/>
    <w:rsid w:val="004C1072"/>
    <w:rsid w:val="004C2FE0"/>
    <w:rsid w:val="004C5172"/>
    <w:rsid w:val="004C6157"/>
    <w:rsid w:val="004C6906"/>
    <w:rsid w:val="004D07B2"/>
    <w:rsid w:val="004D1A87"/>
    <w:rsid w:val="004D250A"/>
    <w:rsid w:val="004D3364"/>
    <w:rsid w:val="004D54CA"/>
    <w:rsid w:val="004D5A6E"/>
    <w:rsid w:val="004D5B2A"/>
    <w:rsid w:val="004D654E"/>
    <w:rsid w:val="004E0B4A"/>
    <w:rsid w:val="004E3213"/>
    <w:rsid w:val="004F02B7"/>
    <w:rsid w:val="004F0E2B"/>
    <w:rsid w:val="004F2782"/>
    <w:rsid w:val="004F2FAC"/>
    <w:rsid w:val="004F5B19"/>
    <w:rsid w:val="004F5E88"/>
    <w:rsid w:val="004F6FC0"/>
    <w:rsid w:val="005022E9"/>
    <w:rsid w:val="00504608"/>
    <w:rsid w:val="00505237"/>
    <w:rsid w:val="00505E16"/>
    <w:rsid w:val="0051009F"/>
    <w:rsid w:val="005129CC"/>
    <w:rsid w:val="005154A3"/>
    <w:rsid w:val="00515F84"/>
    <w:rsid w:val="005206C3"/>
    <w:rsid w:val="00520754"/>
    <w:rsid w:val="00520979"/>
    <w:rsid w:val="00520EF1"/>
    <w:rsid w:val="00521219"/>
    <w:rsid w:val="00521F6B"/>
    <w:rsid w:val="00522374"/>
    <w:rsid w:val="00522498"/>
    <w:rsid w:val="005228B8"/>
    <w:rsid w:val="00522E7C"/>
    <w:rsid w:val="005237F9"/>
    <w:rsid w:val="00524151"/>
    <w:rsid w:val="005242D9"/>
    <w:rsid w:val="00527A1A"/>
    <w:rsid w:val="00530DB9"/>
    <w:rsid w:val="00534181"/>
    <w:rsid w:val="00535054"/>
    <w:rsid w:val="00537E35"/>
    <w:rsid w:val="00541322"/>
    <w:rsid w:val="0054132F"/>
    <w:rsid w:val="00542D0F"/>
    <w:rsid w:val="00542EE6"/>
    <w:rsid w:val="00544F95"/>
    <w:rsid w:val="005456C3"/>
    <w:rsid w:val="00547768"/>
    <w:rsid w:val="00547C13"/>
    <w:rsid w:val="005508C6"/>
    <w:rsid w:val="00551637"/>
    <w:rsid w:val="00551A40"/>
    <w:rsid w:val="00556ED2"/>
    <w:rsid w:val="00560CDE"/>
    <w:rsid w:val="0056273E"/>
    <w:rsid w:val="005663D8"/>
    <w:rsid w:val="00573B14"/>
    <w:rsid w:val="00573DAE"/>
    <w:rsid w:val="0057451F"/>
    <w:rsid w:val="005757B1"/>
    <w:rsid w:val="0058396E"/>
    <w:rsid w:val="00584031"/>
    <w:rsid w:val="00584C60"/>
    <w:rsid w:val="005911B9"/>
    <w:rsid w:val="00593AD2"/>
    <w:rsid w:val="00593BC6"/>
    <w:rsid w:val="005952C2"/>
    <w:rsid w:val="00595CE9"/>
    <w:rsid w:val="0059764E"/>
    <w:rsid w:val="005A01C3"/>
    <w:rsid w:val="005A2FB2"/>
    <w:rsid w:val="005A4922"/>
    <w:rsid w:val="005A4F7B"/>
    <w:rsid w:val="005A563C"/>
    <w:rsid w:val="005B2A12"/>
    <w:rsid w:val="005B2A6E"/>
    <w:rsid w:val="005B52BB"/>
    <w:rsid w:val="005B559A"/>
    <w:rsid w:val="005B73BA"/>
    <w:rsid w:val="005B7C36"/>
    <w:rsid w:val="005C4C4C"/>
    <w:rsid w:val="005C53B5"/>
    <w:rsid w:val="005C6694"/>
    <w:rsid w:val="005C6840"/>
    <w:rsid w:val="005C6C4F"/>
    <w:rsid w:val="005D0C5B"/>
    <w:rsid w:val="005D1C89"/>
    <w:rsid w:val="005D1E49"/>
    <w:rsid w:val="005D28E8"/>
    <w:rsid w:val="005D2937"/>
    <w:rsid w:val="005D367F"/>
    <w:rsid w:val="005D51BF"/>
    <w:rsid w:val="005D5D8E"/>
    <w:rsid w:val="005D7AB7"/>
    <w:rsid w:val="005E1890"/>
    <w:rsid w:val="005E222B"/>
    <w:rsid w:val="005E314E"/>
    <w:rsid w:val="005E32C7"/>
    <w:rsid w:val="005E345C"/>
    <w:rsid w:val="005E39CE"/>
    <w:rsid w:val="005E4187"/>
    <w:rsid w:val="005E4467"/>
    <w:rsid w:val="005E5450"/>
    <w:rsid w:val="005E6163"/>
    <w:rsid w:val="005E7A0A"/>
    <w:rsid w:val="005E7ADA"/>
    <w:rsid w:val="005F02A5"/>
    <w:rsid w:val="005F0413"/>
    <w:rsid w:val="005F2C37"/>
    <w:rsid w:val="005F553D"/>
    <w:rsid w:val="005F648D"/>
    <w:rsid w:val="005F66C4"/>
    <w:rsid w:val="005F741D"/>
    <w:rsid w:val="00600FF7"/>
    <w:rsid w:val="00601848"/>
    <w:rsid w:val="00601AFD"/>
    <w:rsid w:val="006038F9"/>
    <w:rsid w:val="00605E0C"/>
    <w:rsid w:val="00606899"/>
    <w:rsid w:val="00606FC1"/>
    <w:rsid w:val="006076B3"/>
    <w:rsid w:val="006109B5"/>
    <w:rsid w:val="00613491"/>
    <w:rsid w:val="0061417A"/>
    <w:rsid w:val="0061441A"/>
    <w:rsid w:val="00614BB1"/>
    <w:rsid w:val="00615E7A"/>
    <w:rsid w:val="00615F23"/>
    <w:rsid w:val="00617E1E"/>
    <w:rsid w:val="00623317"/>
    <w:rsid w:val="0062388F"/>
    <w:rsid w:val="006266E2"/>
    <w:rsid w:val="00630380"/>
    <w:rsid w:val="00630FE6"/>
    <w:rsid w:val="006316AE"/>
    <w:rsid w:val="00633202"/>
    <w:rsid w:val="006344BD"/>
    <w:rsid w:val="006365B3"/>
    <w:rsid w:val="006375AF"/>
    <w:rsid w:val="00637ADC"/>
    <w:rsid w:val="00641B67"/>
    <w:rsid w:val="00641BA5"/>
    <w:rsid w:val="006443A5"/>
    <w:rsid w:val="00644A5C"/>
    <w:rsid w:val="00645B58"/>
    <w:rsid w:val="0065084A"/>
    <w:rsid w:val="00652B42"/>
    <w:rsid w:val="006533F5"/>
    <w:rsid w:val="006602C6"/>
    <w:rsid w:val="00661398"/>
    <w:rsid w:val="00662F25"/>
    <w:rsid w:val="006661AF"/>
    <w:rsid w:val="00666A62"/>
    <w:rsid w:val="006713CF"/>
    <w:rsid w:val="006751A1"/>
    <w:rsid w:val="00675B3B"/>
    <w:rsid w:val="00676AD5"/>
    <w:rsid w:val="00677AAA"/>
    <w:rsid w:val="00677BBB"/>
    <w:rsid w:val="00680728"/>
    <w:rsid w:val="006831C6"/>
    <w:rsid w:val="0068352C"/>
    <w:rsid w:val="0068397E"/>
    <w:rsid w:val="00686732"/>
    <w:rsid w:val="00686ADE"/>
    <w:rsid w:val="0068773F"/>
    <w:rsid w:val="00687F19"/>
    <w:rsid w:val="00694078"/>
    <w:rsid w:val="00694686"/>
    <w:rsid w:val="00695ABF"/>
    <w:rsid w:val="006962A2"/>
    <w:rsid w:val="0069683D"/>
    <w:rsid w:val="00696B46"/>
    <w:rsid w:val="006A3CE5"/>
    <w:rsid w:val="006A4FB0"/>
    <w:rsid w:val="006A7F96"/>
    <w:rsid w:val="006B1983"/>
    <w:rsid w:val="006B3F6E"/>
    <w:rsid w:val="006B4661"/>
    <w:rsid w:val="006B477F"/>
    <w:rsid w:val="006B5843"/>
    <w:rsid w:val="006B5C1B"/>
    <w:rsid w:val="006C10E9"/>
    <w:rsid w:val="006C1DAA"/>
    <w:rsid w:val="006C3269"/>
    <w:rsid w:val="006C3A44"/>
    <w:rsid w:val="006C4766"/>
    <w:rsid w:val="006C47D9"/>
    <w:rsid w:val="006C545A"/>
    <w:rsid w:val="006D00F0"/>
    <w:rsid w:val="006D025C"/>
    <w:rsid w:val="006D1407"/>
    <w:rsid w:val="006D25DC"/>
    <w:rsid w:val="006D417C"/>
    <w:rsid w:val="006D447B"/>
    <w:rsid w:val="006D6DB0"/>
    <w:rsid w:val="006E1ED8"/>
    <w:rsid w:val="006E2424"/>
    <w:rsid w:val="006E4947"/>
    <w:rsid w:val="006F2655"/>
    <w:rsid w:val="006F5C2B"/>
    <w:rsid w:val="006F6684"/>
    <w:rsid w:val="006F7F34"/>
    <w:rsid w:val="00701622"/>
    <w:rsid w:val="007024F9"/>
    <w:rsid w:val="0070382F"/>
    <w:rsid w:val="00705C60"/>
    <w:rsid w:val="00705CAB"/>
    <w:rsid w:val="007061F6"/>
    <w:rsid w:val="00706ACC"/>
    <w:rsid w:val="0070763B"/>
    <w:rsid w:val="00707737"/>
    <w:rsid w:val="00707BF6"/>
    <w:rsid w:val="00714FFB"/>
    <w:rsid w:val="00717D9B"/>
    <w:rsid w:val="0072004D"/>
    <w:rsid w:val="00721EB2"/>
    <w:rsid w:val="007222E5"/>
    <w:rsid w:val="00722979"/>
    <w:rsid w:val="0072576E"/>
    <w:rsid w:val="00725CE6"/>
    <w:rsid w:val="007261D2"/>
    <w:rsid w:val="00731D6C"/>
    <w:rsid w:val="0073214C"/>
    <w:rsid w:val="0073390E"/>
    <w:rsid w:val="00734F12"/>
    <w:rsid w:val="00735BFB"/>
    <w:rsid w:val="007428B1"/>
    <w:rsid w:val="00742C64"/>
    <w:rsid w:val="00743E51"/>
    <w:rsid w:val="007453E4"/>
    <w:rsid w:val="00745D95"/>
    <w:rsid w:val="007464D7"/>
    <w:rsid w:val="00746DC2"/>
    <w:rsid w:val="00747E8F"/>
    <w:rsid w:val="00750B5A"/>
    <w:rsid w:val="00753775"/>
    <w:rsid w:val="00753F82"/>
    <w:rsid w:val="00765DAC"/>
    <w:rsid w:val="00770302"/>
    <w:rsid w:val="00772BA0"/>
    <w:rsid w:val="00773044"/>
    <w:rsid w:val="00774D33"/>
    <w:rsid w:val="00776B21"/>
    <w:rsid w:val="0077719C"/>
    <w:rsid w:val="0077750E"/>
    <w:rsid w:val="00777E24"/>
    <w:rsid w:val="00781C87"/>
    <w:rsid w:val="00782212"/>
    <w:rsid w:val="00783F87"/>
    <w:rsid w:val="00785195"/>
    <w:rsid w:val="00785DDD"/>
    <w:rsid w:val="007864B3"/>
    <w:rsid w:val="007864BF"/>
    <w:rsid w:val="00787473"/>
    <w:rsid w:val="00791216"/>
    <w:rsid w:val="00791DAB"/>
    <w:rsid w:val="007950EB"/>
    <w:rsid w:val="00796BDE"/>
    <w:rsid w:val="00797953"/>
    <w:rsid w:val="007A0D74"/>
    <w:rsid w:val="007A16DE"/>
    <w:rsid w:val="007A1F91"/>
    <w:rsid w:val="007A32F1"/>
    <w:rsid w:val="007A3817"/>
    <w:rsid w:val="007A5877"/>
    <w:rsid w:val="007A7542"/>
    <w:rsid w:val="007B1417"/>
    <w:rsid w:val="007B2853"/>
    <w:rsid w:val="007B5BF7"/>
    <w:rsid w:val="007B7F0E"/>
    <w:rsid w:val="007C1E70"/>
    <w:rsid w:val="007C3116"/>
    <w:rsid w:val="007C4F08"/>
    <w:rsid w:val="007C5364"/>
    <w:rsid w:val="007C5E73"/>
    <w:rsid w:val="007C6FDD"/>
    <w:rsid w:val="007C737D"/>
    <w:rsid w:val="007D0DD7"/>
    <w:rsid w:val="007E1551"/>
    <w:rsid w:val="007E271C"/>
    <w:rsid w:val="007E300C"/>
    <w:rsid w:val="007E3C93"/>
    <w:rsid w:val="007E4B66"/>
    <w:rsid w:val="007E5C27"/>
    <w:rsid w:val="007E6A2D"/>
    <w:rsid w:val="007E6B4A"/>
    <w:rsid w:val="007E6FA6"/>
    <w:rsid w:val="007F0BC9"/>
    <w:rsid w:val="007F0EFC"/>
    <w:rsid w:val="007F16DE"/>
    <w:rsid w:val="007F27F8"/>
    <w:rsid w:val="007F3372"/>
    <w:rsid w:val="007F3A89"/>
    <w:rsid w:val="007F45B6"/>
    <w:rsid w:val="007F494D"/>
    <w:rsid w:val="007F5B14"/>
    <w:rsid w:val="007F65F4"/>
    <w:rsid w:val="007F6664"/>
    <w:rsid w:val="007F74C9"/>
    <w:rsid w:val="00802045"/>
    <w:rsid w:val="008027BE"/>
    <w:rsid w:val="00802EB1"/>
    <w:rsid w:val="00803FD4"/>
    <w:rsid w:val="00804622"/>
    <w:rsid w:val="008050DF"/>
    <w:rsid w:val="0080529C"/>
    <w:rsid w:val="00805877"/>
    <w:rsid w:val="008065F7"/>
    <w:rsid w:val="00807622"/>
    <w:rsid w:val="00811200"/>
    <w:rsid w:val="00811E11"/>
    <w:rsid w:val="008127A6"/>
    <w:rsid w:val="008128F7"/>
    <w:rsid w:val="00814F91"/>
    <w:rsid w:val="0081523D"/>
    <w:rsid w:val="00816464"/>
    <w:rsid w:val="00816635"/>
    <w:rsid w:val="0081791A"/>
    <w:rsid w:val="0081791C"/>
    <w:rsid w:val="00817AD9"/>
    <w:rsid w:val="00820E80"/>
    <w:rsid w:val="00822114"/>
    <w:rsid w:val="00822120"/>
    <w:rsid w:val="00826A70"/>
    <w:rsid w:val="0084134F"/>
    <w:rsid w:val="008422F2"/>
    <w:rsid w:val="008437A9"/>
    <w:rsid w:val="008440C6"/>
    <w:rsid w:val="00844DCD"/>
    <w:rsid w:val="008450F8"/>
    <w:rsid w:val="00847261"/>
    <w:rsid w:val="0084732A"/>
    <w:rsid w:val="00847587"/>
    <w:rsid w:val="00850C29"/>
    <w:rsid w:val="00850F88"/>
    <w:rsid w:val="008511BB"/>
    <w:rsid w:val="008539A4"/>
    <w:rsid w:val="008540D9"/>
    <w:rsid w:val="00855AAC"/>
    <w:rsid w:val="0086172F"/>
    <w:rsid w:val="008624CE"/>
    <w:rsid w:val="0086591C"/>
    <w:rsid w:val="008751D1"/>
    <w:rsid w:val="00877062"/>
    <w:rsid w:val="008770D7"/>
    <w:rsid w:val="008773EC"/>
    <w:rsid w:val="008803BD"/>
    <w:rsid w:val="00880B4B"/>
    <w:rsid w:val="00882BE4"/>
    <w:rsid w:val="00884F9E"/>
    <w:rsid w:val="00885764"/>
    <w:rsid w:val="00886133"/>
    <w:rsid w:val="00886ACC"/>
    <w:rsid w:val="00887C0A"/>
    <w:rsid w:val="00891DE0"/>
    <w:rsid w:val="00894303"/>
    <w:rsid w:val="00894FF4"/>
    <w:rsid w:val="00896236"/>
    <w:rsid w:val="008963CE"/>
    <w:rsid w:val="008971AA"/>
    <w:rsid w:val="00897305"/>
    <w:rsid w:val="008A1322"/>
    <w:rsid w:val="008A1646"/>
    <w:rsid w:val="008A28A0"/>
    <w:rsid w:val="008A2D8A"/>
    <w:rsid w:val="008A483C"/>
    <w:rsid w:val="008A4BB3"/>
    <w:rsid w:val="008A4F89"/>
    <w:rsid w:val="008A7616"/>
    <w:rsid w:val="008B04A5"/>
    <w:rsid w:val="008B2952"/>
    <w:rsid w:val="008B2E78"/>
    <w:rsid w:val="008B3B4A"/>
    <w:rsid w:val="008B3BE8"/>
    <w:rsid w:val="008B793E"/>
    <w:rsid w:val="008C0544"/>
    <w:rsid w:val="008C1354"/>
    <w:rsid w:val="008C3D7A"/>
    <w:rsid w:val="008C66DD"/>
    <w:rsid w:val="008C73CA"/>
    <w:rsid w:val="008C75F6"/>
    <w:rsid w:val="008D424B"/>
    <w:rsid w:val="008D5907"/>
    <w:rsid w:val="008D75BC"/>
    <w:rsid w:val="008E216A"/>
    <w:rsid w:val="008E2A68"/>
    <w:rsid w:val="008E2E3B"/>
    <w:rsid w:val="008E36E1"/>
    <w:rsid w:val="008E4B0B"/>
    <w:rsid w:val="008E5742"/>
    <w:rsid w:val="008E5DDC"/>
    <w:rsid w:val="008E649F"/>
    <w:rsid w:val="008E6F85"/>
    <w:rsid w:val="008E7670"/>
    <w:rsid w:val="008F0388"/>
    <w:rsid w:val="008F1315"/>
    <w:rsid w:val="008F1D7B"/>
    <w:rsid w:val="008F231B"/>
    <w:rsid w:val="008F2424"/>
    <w:rsid w:val="008F4DB9"/>
    <w:rsid w:val="008F5A4E"/>
    <w:rsid w:val="008F65EA"/>
    <w:rsid w:val="008F690F"/>
    <w:rsid w:val="008F7E56"/>
    <w:rsid w:val="00902D2C"/>
    <w:rsid w:val="00903563"/>
    <w:rsid w:val="00903721"/>
    <w:rsid w:val="00906816"/>
    <w:rsid w:val="00907A65"/>
    <w:rsid w:val="00910471"/>
    <w:rsid w:val="00911E51"/>
    <w:rsid w:val="00912506"/>
    <w:rsid w:val="00912C46"/>
    <w:rsid w:val="00913168"/>
    <w:rsid w:val="00913886"/>
    <w:rsid w:val="00914090"/>
    <w:rsid w:val="009146AA"/>
    <w:rsid w:val="00914B26"/>
    <w:rsid w:val="009159C9"/>
    <w:rsid w:val="0091617B"/>
    <w:rsid w:val="00920CD9"/>
    <w:rsid w:val="00921900"/>
    <w:rsid w:val="00927945"/>
    <w:rsid w:val="00931348"/>
    <w:rsid w:val="009320F3"/>
    <w:rsid w:val="00936A16"/>
    <w:rsid w:val="0094039C"/>
    <w:rsid w:val="009425DA"/>
    <w:rsid w:val="0094421A"/>
    <w:rsid w:val="0094690A"/>
    <w:rsid w:val="00946A86"/>
    <w:rsid w:val="00951032"/>
    <w:rsid w:val="0095174F"/>
    <w:rsid w:val="0095260F"/>
    <w:rsid w:val="009526C7"/>
    <w:rsid w:val="00954DB5"/>
    <w:rsid w:val="0096446D"/>
    <w:rsid w:val="00964698"/>
    <w:rsid w:val="00966690"/>
    <w:rsid w:val="00970586"/>
    <w:rsid w:val="00970A95"/>
    <w:rsid w:val="00971033"/>
    <w:rsid w:val="00971C33"/>
    <w:rsid w:val="00972581"/>
    <w:rsid w:val="009758EA"/>
    <w:rsid w:val="0098112C"/>
    <w:rsid w:val="00985F90"/>
    <w:rsid w:val="00986FEA"/>
    <w:rsid w:val="0098788B"/>
    <w:rsid w:val="00991E27"/>
    <w:rsid w:val="00996F9E"/>
    <w:rsid w:val="00997223"/>
    <w:rsid w:val="00997ADC"/>
    <w:rsid w:val="009A03E2"/>
    <w:rsid w:val="009A2088"/>
    <w:rsid w:val="009A2313"/>
    <w:rsid w:val="009A4F3E"/>
    <w:rsid w:val="009A4F7A"/>
    <w:rsid w:val="009A6048"/>
    <w:rsid w:val="009A6B33"/>
    <w:rsid w:val="009A799F"/>
    <w:rsid w:val="009B2973"/>
    <w:rsid w:val="009B378D"/>
    <w:rsid w:val="009B41BE"/>
    <w:rsid w:val="009B5575"/>
    <w:rsid w:val="009B6354"/>
    <w:rsid w:val="009B6505"/>
    <w:rsid w:val="009B722F"/>
    <w:rsid w:val="009B7571"/>
    <w:rsid w:val="009B7AC3"/>
    <w:rsid w:val="009C0BA5"/>
    <w:rsid w:val="009C1B1A"/>
    <w:rsid w:val="009C3136"/>
    <w:rsid w:val="009C391A"/>
    <w:rsid w:val="009C3925"/>
    <w:rsid w:val="009C3E23"/>
    <w:rsid w:val="009C519B"/>
    <w:rsid w:val="009C5EFE"/>
    <w:rsid w:val="009D0F5C"/>
    <w:rsid w:val="009D126D"/>
    <w:rsid w:val="009D12BD"/>
    <w:rsid w:val="009D1602"/>
    <w:rsid w:val="009D44F8"/>
    <w:rsid w:val="009D4BFA"/>
    <w:rsid w:val="009D5837"/>
    <w:rsid w:val="009D6F70"/>
    <w:rsid w:val="009D7CB2"/>
    <w:rsid w:val="009E17DD"/>
    <w:rsid w:val="009E459B"/>
    <w:rsid w:val="009F4995"/>
    <w:rsid w:val="009F5037"/>
    <w:rsid w:val="009F529D"/>
    <w:rsid w:val="009F52D6"/>
    <w:rsid w:val="009F62A7"/>
    <w:rsid w:val="009F6AA1"/>
    <w:rsid w:val="009F6AF6"/>
    <w:rsid w:val="009F74BF"/>
    <w:rsid w:val="00A00C58"/>
    <w:rsid w:val="00A01EA8"/>
    <w:rsid w:val="00A02488"/>
    <w:rsid w:val="00A053F2"/>
    <w:rsid w:val="00A05645"/>
    <w:rsid w:val="00A07266"/>
    <w:rsid w:val="00A150C3"/>
    <w:rsid w:val="00A170A2"/>
    <w:rsid w:val="00A172E2"/>
    <w:rsid w:val="00A1751F"/>
    <w:rsid w:val="00A17D14"/>
    <w:rsid w:val="00A25798"/>
    <w:rsid w:val="00A279D3"/>
    <w:rsid w:val="00A31F1F"/>
    <w:rsid w:val="00A32D1C"/>
    <w:rsid w:val="00A33686"/>
    <w:rsid w:val="00A33BAE"/>
    <w:rsid w:val="00A33CB5"/>
    <w:rsid w:val="00A34E09"/>
    <w:rsid w:val="00A35CE5"/>
    <w:rsid w:val="00A37836"/>
    <w:rsid w:val="00A40A63"/>
    <w:rsid w:val="00A42E2B"/>
    <w:rsid w:val="00A4390D"/>
    <w:rsid w:val="00A46CA2"/>
    <w:rsid w:val="00A46F4A"/>
    <w:rsid w:val="00A47DB3"/>
    <w:rsid w:val="00A50A86"/>
    <w:rsid w:val="00A5129A"/>
    <w:rsid w:val="00A514CC"/>
    <w:rsid w:val="00A5205B"/>
    <w:rsid w:val="00A52147"/>
    <w:rsid w:val="00A5293B"/>
    <w:rsid w:val="00A52F91"/>
    <w:rsid w:val="00A5475C"/>
    <w:rsid w:val="00A552E7"/>
    <w:rsid w:val="00A55B7E"/>
    <w:rsid w:val="00A61C46"/>
    <w:rsid w:val="00A62251"/>
    <w:rsid w:val="00A62AF8"/>
    <w:rsid w:val="00A66FD7"/>
    <w:rsid w:val="00A67BBF"/>
    <w:rsid w:val="00A7255F"/>
    <w:rsid w:val="00A73EA5"/>
    <w:rsid w:val="00A756EC"/>
    <w:rsid w:val="00A76A49"/>
    <w:rsid w:val="00A76CB8"/>
    <w:rsid w:val="00A77A9D"/>
    <w:rsid w:val="00A77BEA"/>
    <w:rsid w:val="00A800AC"/>
    <w:rsid w:val="00A84050"/>
    <w:rsid w:val="00A871F9"/>
    <w:rsid w:val="00A87673"/>
    <w:rsid w:val="00A87AD8"/>
    <w:rsid w:val="00A90153"/>
    <w:rsid w:val="00A901B6"/>
    <w:rsid w:val="00A91F92"/>
    <w:rsid w:val="00A929C8"/>
    <w:rsid w:val="00A94248"/>
    <w:rsid w:val="00A94563"/>
    <w:rsid w:val="00A970E0"/>
    <w:rsid w:val="00AA037F"/>
    <w:rsid w:val="00AA2574"/>
    <w:rsid w:val="00AA28C5"/>
    <w:rsid w:val="00AA37D3"/>
    <w:rsid w:val="00AA4D6C"/>
    <w:rsid w:val="00AA55E7"/>
    <w:rsid w:val="00AA675A"/>
    <w:rsid w:val="00AA7B6C"/>
    <w:rsid w:val="00AB062F"/>
    <w:rsid w:val="00AB1519"/>
    <w:rsid w:val="00AB1694"/>
    <w:rsid w:val="00AB1CCE"/>
    <w:rsid w:val="00AB308E"/>
    <w:rsid w:val="00AB481C"/>
    <w:rsid w:val="00AB53EB"/>
    <w:rsid w:val="00AB6062"/>
    <w:rsid w:val="00AB6C99"/>
    <w:rsid w:val="00AB6E50"/>
    <w:rsid w:val="00AB7229"/>
    <w:rsid w:val="00AC025A"/>
    <w:rsid w:val="00AC36B7"/>
    <w:rsid w:val="00AC43F8"/>
    <w:rsid w:val="00AC442E"/>
    <w:rsid w:val="00AC598D"/>
    <w:rsid w:val="00AD421C"/>
    <w:rsid w:val="00AD677F"/>
    <w:rsid w:val="00AD6FF2"/>
    <w:rsid w:val="00AE00C6"/>
    <w:rsid w:val="00AE09AF"/>
    <w:rsid w:val="00AE191E"/>
    <w:rsid w:val="00AE2248"/>
    <w:rsid w:val="00AE22E7"/>
    <w:rsid w:val="00AE3089"/>
    <w:rsid w:val="00AE522A"/>
    <w:rsid w:val="00AE7193"/>
    <w:rsid w:val="00AF2E07"/>
    <w:rsid w:val="00AF4F70"/>
    <w:rsid w:val="00AF5135"/>
    <w:rsid w:val="00AF5450"/>
    <w:rsid w:val="00AF62BD"/>
    <w:rsid w:val="00AF69A1"/>
    <w:rsid w:val="00AF7C58"/>
    <w:rsid w:val="00B01396"/>
    <w:rsid w:val="00B01E60"/>
    <w:rsid w:val="00B02882"/>
    <w:rsid w:val="00B058BE"/>
    <w:rsid w:val="00B072E3"/>
    <w:rsid w:val="00B11EEF"/>
    <w:rsid w:val="00B154BB"/>
    <w:rsid w:val="00B16CB4"/>
    <w:rsid w:val="00B17C90"/>
    <w:rsid w:val="00B2180E"/>
    <w:rsid w:val="00B22CD6"/>
    <w:rsid w:val="00B2362D"/>
    <w:rsid w:val="00B25906"/>
    <w:rsid w:val="00B266B1"/>
    <w:rsid w:val="00B31549"/>
    <w:rsid w:val="00B31779"/>
    <w:rsid w:val="00B3284A"/>
    <w:rsid w:val="00B328D1"/>
    <w:rsid w:val="00B3746F"/>
    <w:rsid w:val="00B40EE8"/>
    <w:rsid w:val="00B4331E"/>
    <w:rsid w:val="00B45919"/>
    <w:rsid w:val="00B46610"/>
    <w:rsid w:val="00B511A4"/>
    <w:rsid w:val="00B5189A"/>
    <w:rsid w:val="00B522AC"/>
    <w:rsid w:val="00B52A4C"/>
    <w:rsid w:val="00B53490"/>
    <w:rsid w:val="00B54E1D"/>
    <w:rsid w:val="00B555C8"/>
    <w:rsid w:val="00B56C2F"/>
    <w:rsid w:val="00B602BD"/>
    <w:rsid w:val="00B61F94"/>
    <w:rsid w:val="00B635FE"/>
    <w:rsid w:val="00B63C2E"/>
    <w:rsid w:val="00B6472B"/>
    <w:rsid w:val="00B66122"/>
    <w:rsid w:val="00B665FC"/>
    <w:rsid w:val="00B667CB"/>
    <w:rsid w:val="00B675CE"/>
    <w:rsid w:val="00B67801"/>
    <w:rsid w:val="00B67C46"/>
    <w:rsid w:val="00B71E19"/>
    <w:rsid w:val="00B728E5"/>
    <w:rsid w:val="00B74C34"/>
    <w:rsid w:val="00B76345"/>
    <w:rsid w:val="00B77F7C"/>
    <w:rsid w:val="00B80BC0"/>
    <w:rsid w:val="00B83140"/>
    <w:rsid w:val="00B83DC2"/>
    <w:rsid w:val="00B840BF"/>
    <w:rsid w:val="00B840F4"/>
    <w:rsid w:val="00B854A9"/>
    <w:rsid w:val="00B85919"/>
    <w:rsid w:val="00B875DF"/>
    <w:rsid w:val="00B91054"/>
    <w:rsid w:val="00B913FC"/>
    <w:rsid w:val="00B93BCD"/>
    <w:rsid w:val="00B94F3B"/>
    <w:rsid w:val="00B9733C"/>
    <w:rsid w:val="00B97391"/>
    <w:rsid w:val="00BA0C6E"/>
    <w:rsid w:val="00BA1397"/>
    <w:rsid w:val="00BA22E8"/>
    <w:rsid w:val="00BA561C"/>
    <w:rsid w:val="00BA7CBE"/>
    <w:rsid w:val="00BB02E9"/>
    <w:rsid w:val="00BB1AC5"/>
    <w:rsid w:val="00BB222A"/>
    <w:rsid w:val="00BB72F2"/>
    <w:rsid w:val="00BC0ADE"/>
    <w:rsid w:val="00BC1381"/>
    <w:rsid w:val="00BC3F40"/>
    <w:rsid w:val="00BC41FB"/>
    <w:rsid w:val="00BC4D84"/>
    <w:rsid w:val="00BC5BF0"/>
    <w:rsid w:val="00BC60C4"/>
    <w:rsid w:val="00BD13B4"/>
    <w:rsid w:val="00BD2C3B"/>
    <w:rsid w:val="00BD33D7"/>
    <w:rsid w:val="00BD4E76"/>
    <w:rsid w:val="00BD5025"/>
    <w:rsid w:val="00BD5497"/>
    <w:rsid w:val="00BE04CF"/>
    <w:rsid w:val="00BE2F70"/>
    <w:rsid w:val="00BE3500"/>
    <w:rsid w:val="00BE389D"/>
    <w:rsid w:val="00BE4B73"/>
    <w:rsid w:val="00BE6C91"/>
    <w:rsid w:val="00BE7BCB"/>
    <w:rsid w:val="00BF3D4B"/>
    <w:rsid w:val="00BF4410"/>
    <w:rsid w:val="00BF4899"/>
    <w:rsid w:val="00BF4A8C"/>
    <w:rsid w:val="00BF5556"/>
    <w:rsid w:val="00BF7DB9"/>
    <w:rsid w:val="00C00F23"/>
    <w:rsid w:val="00C03848"/>
    <w:rsid w:val="00C046E5"/>
    <w:rsid w:val="00C0635A"/>
    <w:rsid w:val="00C07326"/>
    <w:rsid w:val="00C102DD"/>
    <w:rsid w:val="00C10BB0"/>
    <w:rsid w:val="00C175B3"/>
    <w:rsid w:val="00C202AD"/>
    <w:rsid w:val="00C21926"/>
    <w:rsid w:val="00C24B51"/>
    <w:rsid w:val="00C257AC"/>
    <w:rsid w:val="00C31DD2"/>
    <w:rsid w:val="00C33898"/>
    <w:rsid w:val="00C3574D"/>
    <w:rsid w:val="00C35A7A"/>
    <w:rsid w:val="00C36FDB"/>
    <w:rsid w:val="00C40945"/>
    <w:rsid w:val="00C42B41"/>
    <w:rsid w:val="00C43E76"/>
    <w:rsid w:val="00C4688A"/>
    <w:rsid w:val="00C477AE"/>
    <w:rsid w:val="00C5067F"/>
    <w:rsid w:val="00C536E1"/>
    <w:rsid w:val="00C54FAC"/>
    <w:rsid w:val="00C57D50"/>
    <w:rsid w:val="00C60067"/>
    <w:rsid w:val="00C61612"/>
    <w:rsid w:val="00C63D8B"/>
    <w:rsid w:val="00C66EFE"/>
    <w:rsid w:val="00C672C2"/>
    <w:rsid w:val="00C70074"/>
    <w:rsid w:val="00C70FE4"/>
    <w:rsid w:val="00C71C41"/>
    <w:rsid w:val="00C72833"/>
    <w:rsid w:val="00C732A8"/>
    <w:rsid w:val="00C7356D"/>
    <w:rsid w:val="00C74023"/>
    <w:rsid w:val="00C77C95"/>
    <w:rsid w:val="00C80BF6"/>
    <w:rsid w:val="00C81051"/>
    <w:rsid w:val="00C823F9"/>
    <w:rsid w:val="00C85607"/>
    <w:rsid w:val="00C91480"/>
    <w:rsid w:val="00C92DF0"/>
    <w:rsid w:val="00C93FAD"/>
    <w:rsid w:val="00C95B72"/>
    <w:rsid w:val="00C97984"/>
    <w:rsid w:val="00CA222C"/>
    <w:rsid w:val="00CA266C"/>
    <w:rsid w:val="00CA2FE0"/>
    <w:rsid w:val="00CA56C1"/>
    <w:rsid w:val="00CA6B4E"/>
    <w:rsid w:val="00CB22F8"/>
    <w:rsid w:val="00CB2E9F"/>
    <w:rsid w:val="00CB6547"/>
    <w:rsid w:val="00CD14C5"/>
    <w:rsid w:val="00CD45E0"/>
    <w:rsid w:val="00CD495A"/>
    <w:rsid w:val="00CD7BAB"/>
    <w:rsid w:val="00CE1380"/>
    <w:rsid w:val="00CE18EB"/>
    <w:rsid w:val="00CE32FA"/>
    <w:rsid w:val="00CE3C9D"/>
    <w:rsid w:val="00CE5911"/>
    <w:rsid w:val="00CE7222"/>
    <w:rsid w:val="00CF0E7F"/>
    <w:rsid w:val="00CF3DC2"/>
    <w:rsid w:val="00CF5DE1"/>
    <w:rsid w:val="00CF6C9C"/>
    <w:rsid w:val="00CF7DBB"/>
    <w:rsid w:val="00D0301F"/>
    <w:rsid w:val="00D03A5F"/>
    <w:rsid w:val="00D10387"/>
    <w:rsid w:val="00D10B2A"/>
    <w:rsid w:val="00D12F6B"/>
    <w:rsid w:val="00D13F07"/>
    <w:rsid w:val="00D16C56"/>
    <w:rsid w:val="00D20D84"/>
    <w:rsid w:val="00D22DB0"/>
    <w:rsid w:val="00D30255"/>
    <w:rsid w:val="00D309F2"/>
    <w:rsid w:val="00D31C9E"/>
    <w:rsid w:val="00D33591"/>
    <w:rsid w:val="00D34002"/>
    <w:rsid w:val="00D35D4F"/>
    <w:rsid w:val="00D36592"/>
    <w:rsid w:val="00D41F49"/>
    <w:rsid w:val="00D4581B"/>
    <w:rsid w:val="00D45F21"/>
    <w:rsid w:val="00D47AFA"/>
    <w:rsid w:val="00D51522"/>
    <w:rsid w:val="00D51AB9"/>
    <w:rsid w:val="00D51C2B"/>
    <w:rsid w:val="00D52391"/>
    <w:rsid w:val="00D550D9"/>
    <w:rsid w:val="00D60C24"/>
    <w:rsid w:val="00D612B6"/>
    <w:rsid w:val="00D61644"/>
    <w:rsid w:val="00D63B24"/>
    <w:rsid w:val="00D64034"/>
    <w:rsid w:val="00D642FE"/>
    <w:rsid w:val="00D64914"/>
    <w:rsid w:val="00D65349"/>
    <w:rsid w:val="00D67259"/>
    <w:rsid w:val="00D705CD"/>
    <w:rsid w:val="00D705D8"/>
    <w:rsid w:val="00D76F82"/>
    <w:rsid w:val="00D76FDB"/>
    <w:rsid w:val="00D77FD7"/>
    <w:rsid w:val="00D80CED"/>
    <w:rsid w:val="00D81BBF"/>
    <w:rsid w:val="00D84A3E"/>
    <w:rsid w:val="00D85CB8"/>
    <w:rsid w:val="00D929B6"/>
    <w:rsid w:val="00D944BF"/>
    <w:rsid w:val="00D9530A"/>
    <w:rsid w:val="00D96284"/>
    <w:rsid w:val="00DA0151"/>
    <w:rsid w:val="00DA3D50"/>
    <w:rsid w:val="00DA43ED"/>
    <w:rsid w:val="00DA6985"/>
    <w:rsid w:val="00DA77F4"/>
    <w:rsid w:val="00DB053B"/>
    <w:rsid w:val="00DB2D51"/>
    <w:rsid w:val="00DB2F00"/>
    <w:rsid w:val="00DB44DE"/>
    <w:rsid w:val="00DB49DB"/>
    <w:rsid w:val="00DB5D45"/>
    <w:rsid w:val="00DB5E67"/>
    <w:rsid w:val="00DB6BA4"/>
    <w:rsid w:val="00DB704C"/>
    <w:rsid w:val="00DB7410"/>
    <w:rsid w:val="00DB7946"/>
    <w:rsid w:val="00DC3451"/>
    <w:rsid w:val="00DD128F"/>
    <w:rsid w:val="00DD3A83"/>
    <w:rsid w:val="00DD442A"/>
    <w:rsid w:val="00DD6DF8"/>
    <w:rsid w:val="00DD6E8C"/>
    <w:rsid w:val="00DD7B67"/>
    <w:rsid w:val="00DE06C1"/>
    <w:rsid w:val="00DE0B60"/>
    <w:rsid w:val="00DE21A5"/>
    <w:rsid w:val="00DE3569"/>
    <w:rsid w:val="00DE3A1A"/>
    <w:rsid w:val="00DE57A7"/>
    <w:rsid w:val="00DE5930"/>
    <w:rsid w:val="00DE7524"/>
    <w:rsid w:val="00DE7D37"/>
    <w:rsid w:val="00DF39EB"/>
    <w:rsid w:val="00DF505B"/>
    <w:rsid w:val="00DF51EB"/>
    <w:rsid w:val="00DF5A49"/>
    <w:rsid w:val="00DF710C"/>
    <w:rsid w:val="00DF7EA4"/>
    <w:rsid w:val="00E02431"/>
    <w:rsid w:val="00E0269A"/>
    <w:rsid w:val="00E03966"/>
    <w:rsid w:val="00E03E54"/>
    <w:rsid w:val="00E0409E"/>
    <w:rsid w:val="00E04DF8"/>
    <w:rsid w:val="00E05313"/>
    <w:rsid w:val="00E076E2"/>
    <w:rsid w:val="00E07A86"/>
    <w:rsid w:val="00E10615"/>
    <w:rsid w:val="00E115EF"/>
    <w:rsid w:val="00E115F7"/>
    <w:rsid w:val="00E1170F"/>
    <w:rsid w:val="00E129CF"/>
    <w:rsid w:val="00E144B6"/>
    <w:rsid w:val="00E14590"/>
    <w:rsid w:val="00E1739C"/>
    <w:rsid w:val="00E218D0"/>
    <w:rsid w:val="00E220CB"/>
    <w:rsid w:val="00E221B1"/>
    <w:rsid w:val="00E2554F"/>
    <w:rsid w:val="00E313D6"/>
    <w:rsid w:val="00E35B51"/>
    <w:rsid w:val="00E35CDC"/>
    <w:rsid w:val="00E36329"/>
    <w:rsid w:val="00E372CE"/>
    <w:rsid w:val="00E37C8B"/>
    <w:rsid w:val="00E40D97"/>
    <w:rsid w:val="00E4160A"/>
    <w:rsid w:val="00E42EF8"/>
    <w:rsid w:val="00E45629"/>
    <w:rsid w:val="00E4652C"/>
    <w:rsid w:val="00E4654A"/>
    <w:rsid w:val="00E47C22"/>
    <w:rsid w:val="00E47F56"/>
    <w:rsid w:val="00E5006F"/>
    <w:rsid w:val="00E54F3F"/>
    <w:rsid w:val="00E6048C"/>
    <w:rsid w:val="00E61DC0"/>
    <w:rsid w:val="00E628C0"/>
    <w:rsid w:val="00E629B6"/>
    <w:rsid w:val="00E645E5"/>
    <w:rsid w:val="00E64D31"/>
    <w:rsid w:val="00E65AC0"/>
    <w:rsid w:val="00E65BAC"/>
    <w:rsid w:val="00E66201"/>
    <w:rsid w:val="00E67CC1"/>
    <w:rsid w:val="00E7013D"/>
    <w:rsid w:val="00E71CEA"/>
    <w:rsid w:val="00E72C75"/>
    <w:rsid w:val="00E73158"/>
    <w:rsid w:val="00E73FFA"/>
    <w:rsid w:val="00E74DEB"/>
    <w:rsid w:val="00E753B8"/>
    <w:rsid w:val="00E75ABB"/>
    <w:rsid w:val="00E838ED"/>
    <w:rsid w:val="00E83971"/>
    <w:rsid w:val="00E84CFF"/>
    <w:rsid w:val="00E850B3"/>
    <w:rsid w:val="00E86E9B"/>
    <w:rsid w:val="00E874AA"/>
    <w:rsid w:val="00E91A5B"/>
    <w:rsid w:val="00E9318D"/>
    <w:rsid w:val="00E93EC4"/>
    <w:rsid w:val="00E941E9"/>
    <w:rsid w:val="00E96D51"/>
    <w:rsid w:val="00EA1952"/>
    <w:rsid w:val="00EA4327"/>
    <w:rsid w:val="00EA67C3"/>
    <w:rsid w:val="00EA6881"/>
    <w:rsid w:val="00EA70EE"/>
    <w:rsid w:val="00EB5C19"/>
    <w:rsid w:val="00EB69BB"/>
    <w:rsid w:val="00EB6D03"/>
    <w:rsid w:val="00EB6E0E"/>
    <w:rsid w:val="00EB7912"/>
    <w:rsid w:val="00EB7D71"/>
    <w:rsid w:val="00EC16B0"/>
    <w:rsid w:val="00EC3FCC"/>
    <w:rsid w:val="00EC60A5"/>
    <w:rsid w:val="00ED1A49"/>
    <w:rsid w:val="00ED21F1"/>
    <w:rsid w:val="00ED3FD2"/>
    <w:rsid w:val="00ED52F8"/>
    <w:rsid w:val="00EE0500"/>
    <w:rsid w:val="00EE0726"/>
    <w:rsid w:val="00EE1C71"/>
    <w:rsid w:val="00EE1D8C"/>
    <w:rsid w:val="00EE21B3"/>
    <w:rsid w:val="00EE2230"/>
    <w:rsid w:val="00EE5475"/>
    <w:rsid w:val="00EE6C89"/>
    <w:rsid w:val="00EE6C8F"/>
    <w:rsid w:val="00EF0AFA"/>
    <w:rsid w:val="00EF428F"/>
    <w:rsid w:val="00EF484D"/>
    <w:rsid w:val="00EF74B8"/>
    <w:rsid w:val="00EF7C4E"/>
    <w:rsid w:val="00F01627"/>
    <w:rsid w:val="00F02E2C"/>
    <w:rsid w:val="00F03F76"/>
    <w:rsid w:val="00F04AF1"/>
    <w:rsid w:val="00F05662"/>
    <w:rsid w:val="00F05B2C"/>
    <w:rsid w:val="00F062BB"/>
    <w:rsid w:val="00F063CE"/>
    <w:rsid w:val="00F06B70"/>
    <w:rsid w:val="00F0741A"/>
    <w:rsid w:val="00F07A7F"/>
    <w:rsid w:val="00F10841"/>
    <w:rsid w:val="00F1110A"/>
    <w:rsid w:val="00F1132D"/>
    <w:rsid w:val="00F11D48"/>
    <w:rsid w:val="00F14962"/>
    <w:rsid w:val="00F1527A"/>
    <w:rsid w:val="00F17A48"/>
    <w:rsid w:val="00F20728"/>
    <w:rsid w:val="00F22F36"/>
    <w:rsid w:val="00F24327"/>
    <w:rsid w:val="00F30164"/>
    <w:rsid w:val="00F31A48"/>
    <w:rsid w:val="00F32B8C"/>
    <w:rsid w:val="00F33A68"/>
    <w:rsid w:val="00F351D9"/>
    <w:rsid w:val="00F35779"/>
    <w:rsid w:val="00F36B56"/>
    <w:rsid w:val="00F37A4C"/>
    <w:rsid w:val="00F37D6D"/>
    <w:rsid w:val="00F40F7A"/>
    <w:rsid w:val="00F41574"/>
    <w:rsid w:val="00F41B10"/>
    <w:rsid w:val="00F429B4"/>
    <w:rsid w:val="00F437A4"/>
    <w:rsid w:val="00F47903"/>
    <w:rsid w:val="00F52F03"/>
    <w:rsid w:val="00F548E1"/>
    <w:rsid w:val="00F5524F"/>
    <w:rsid w:val="00F55A43"/>
    <w:rsid w:val="00F603B2"/>
    <w:rsid w:val="00F60500"/>
    <w:rsid w:val="00F612B9"/>
    <w:rsid w:val="00F624BA"/>
    <w:rsid w:val="00F6358D"/>
    <w:rsid w:val="00F659A2"/>
    <w:rsid w:val="00F666EC"/>
    <w:rsid w:val="00F66C94"/>
    <w:rsid w:val="00F67E31"/>
    <w:rsid w:val="00F70DCD"/>
    <w:rsid w:val="00F717CF"/>
    <w:rsid w:val="00F7269C"/>
    <w:rsid w:val="00F72778"/>
    <w:rsid w:val="00F75CEE"/>
    <w:rsid w:val="00F77858"/>
    <w:rsid w:val="00F80AD5"/>
    <w:rsid w:val="00F80B82"/>
    <w:rsid w:val="00F81016"/>
    <w:rsid w:val="00F81BC6"/>
    <w:rsid w:val="00F82E37"/>
    <w:rsid w:val="00F869A1"/>
    <w:rsid w:val="00F871BC"/>
    <w:rsid w:val="00F948F9"/>
    <w:rsid w:val="00F94EFE"/>
    <w:rsid w:val="00F971F3"/>
    <w:rsid w:val="00FA17FF"/>
    <w:rsid w:val="00FA203E"/>
    <w:rsid w:val="00FA22FA"/>
    <w:rsid w:val="00FA2B90"/>
    <w:rsid w:val="00FA3106"/>
    <w:rsid w:val="00FA4B78"/>
    <w:rsid w:val="00FA5497"/>
    <w:rsid w:val="00FA55B8"/>
    <w:rsid w:val="00FA5CA0"/>
    <w:rsid w:val="00FA649F"/>
    <w:rsid w:val="00FA755F"/>
    <w:rsid w:val="00FB0DA0"/>
    <w:rsid w:val="00FB4E90"/>
    <w:rsid w:val="00FB620E"/>
    <w:rsid w:val="00FB7416"/>
    <w:rsid w:val="00FB7ABD"/>
    <w:rsid w:val="00FB7EAC"/>
    <w:rsid w:val="00FB7FA0"/>
    <w:rsid w:val="00FC4086"/>
    <w:rsid w:val="00FC5018"/>
    <w:rsid w:val="00FC6558"/>
    <w:rsid w:val="00FD2063"/>
    <w:rsid w:val="00FD3363"/>
    <w:rsid w:val="00FD431B"/>
    <w:rsid w:val="00FD465D"/>
    <w:rsid w:val="00FD4852"/>
    <w:rsid w:val="00FE141F"/>
    <w:rsid w:val="00FE1C94"/>
    <w:rsid w:val="00FE3CCD"/>
    <w:rsid w:val="00FE4254"/>
    <w:rsid w:val="00FE743A"/>
    <w:rsid w:val="00FF167D"/>
    <w:rsid w:val="00FF2DA0"/>
    <w:rsid w:val="00FF337D"/>
    <w:rsid w:val="00FF5CE3"/>
    <w:rsid w:val="00FF7CB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o"/>
    <w:qFormat/>
    <w:rsid w:val="00111AB8"/>
    <w:pPr>
      <w:spacing w:line="360" w:lineRule="auto"/>
      <w:ind w:firstLine="1134"/>
      <w:jc w:val="both"/>
    </w:pPr>
    <w:rPr>
      <w:rFonts w:ascii="Arial" w:hAnsi="Arial"/>
      <w:sz w:val="24"/>
      <w:szCs w:val="22"/>
    </w:rPr>
  </w:style>
  <w:style w:type="paragraph" w:styleId="Ttulo1">
    <w:name w:val="heading 1"/>
    <w:basedOn w:val="Normal"/>
    <w:link w:val="Ttulo1Char"/>
    <w:autoRedefine/>
    <w:uiPriority w:val="9"/>
    <w:qFormat/>
    <w:rsid w:val="00250646"/>
    <w:pPr>
      <w:ind w:firstLine="0"/>
      <w:outlineLvl w:val="0"/>
    </w:pPr>
    <w:rPr>
      <w:b/>
      <w:bCs/>
      <w:caps/>
      <w:color w:val="000000"/>
      <w:kern w:val="36"/>
      <w:sz w:val="28"/>
      <w:szCs w:val="48"/>
    </w:rPr>
  </w:style>
  <w:style w:type="paragraph" w:styleId="Ttulo2">
    <w:name w:val="heading 2"/>
    <w:basedOn w:val="Normal"/>
    <w:next w:val="Normal"/>
    <w:link w:val="Ttulo2Char"/>
    <w:autoRedefine/>
    <w:uiPriority w:val="9"/>
    <w:unhideWhenUsed/>
    <w:qFormat/>
    <w:rsid w:val="00352083"/>
    <w:pPr>
      <w:keepNext/>
      <w:keepLines/>
      <w:ind w:firstLine="0"/>
      <w:outlineLvl w:val="1"/>
    </w:pPr>
    <w:rPr>
      <w:b/>
      <w:bCs/>
      <w:caps/>
      <w:color w:val="000000"/>
      <w:szCs w:val="26"/>
      <w:lang w:eastAsia="x-none"/>
    </w:rPr>
  </w:style>
  <w:style w:type="paragraph" w:styleId="Ttulo3">
    <w:name w:val="heading 3"/>
    <w:basedOn w:val="Normal"/>
    <w:link w:val="Ttulo3Char"/>
    <w:uiPriority w:val="9"/>
    <w:qFormat/>
    <w:rsid w:val="00972581"/>
    <w:pPr>
      <w:ind w:firstLine="0"/>
      <w:outlineLvl w:val="2"/>
    </w:pPr>
    <w:rPr>
      <w:bCs/>
      <w:color w:val="000000"/>
      <w:szCs w:val="27"/>
      <w:lang w:val="x-none"/>
    </w:rPr>
  </w:style>
  <w:style w:type="paragraph" w:styleId="Ttulo4">
    <w:name w:val="heading 4"/>
    <w:basedOn w:val="Normal"/>
    <w:next w:val="Normal"/>
    <w:link w:val="Ttulo4Char"/>
    <w:uiPriority w:val="9"/>
    <w:unhideWhenUsed/>
    <w:qFormat/>
    <w:rsid w:val="00285D34"/>
    <w:pPr>
      <w:keepNext/>
      <w:keepLines/>
      <w:spacing w:before="200"/>
      <w:outlineLvl w:val="3"/>
    </w:pPr>
    <w:rPr>
      <w:rFonts w:ascii="Cambria" w:hAnsi="Cambria"/>
      <w:b/>
      <w:bCs/>
      <w:i/>
      <w:iCs/>
      <w:color w:val="4F81BD"/>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07326"/>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C07326"/>
    <w:rPr>
      <w:color w:val="0000FF"/>
      <w:u w:val="single"/>
    </w:rPr>
  </w:style>
  <w:style w:type="paragraph" w:styleId="Textodebalo">
    <w:name w:val="Balloon Text"/>
    <w:basedOn w:val="Normal"/>
    <w:link w:val="TextodebaloChar"/>
    <w:uiPriority w:val="99"/>
    <w:semiHidden/>
    <w:unhideWhenUsed/>
    <w:rsid w:val="00C07326"/>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C07326"/>
    <w:rPr>
      <w:rFonts w:ascii="Tahoma" w:hAnsi="Tahoma" w:cs="Tahoma"/>
      <w:sz w:val="16"/>
      <w:szCs w:val="16"/>
    </w:rPr>
  </w:style>
  <w:style w:type="character" w:customStyle="1" w:styleId="Ttulo1Char">
    <w:name w:val="Título 1 Char"/>
    <w:link w:val="Ttulo1"/>
    <w:uiPriority w:val="9"/>
    <w:rsid w:val="00250646"/>
    <w:rPr>
      <w:rFonts w:ascii="Arial" w:hAnsi="Arial"/>
      <w:b/>
      <w:bCs/>
      <w:caps/>
      <w:color w:val="000000"/>
      <w:kern w:val="36"/>
      <w:sz w:val="28"/>
      <w:szCs w:val="48"/>
    </w:rPr>
  </w:style>
  <w:style w:type="character" w:customStyle="1" w:styleId="Ttulo3Char">
    <w:name w:val="Título 3 Char"/>
    <w:link w:val="Ttulo3"/>
    <w:uiPriority w:val="9"/>
    <w:rsid w:val="00972581"/>
    <w:rPr>
      <w:rFonts w:ascii="Arial" w:hAnsi="Arial"/>
      <w:bCs/>
      <w:color w:val="000000"/>
      <w:sz w:val="24"/>
      <w:szCs w:val="27"/>
      <w:lang w:val="x-none"/>
    </w:rPr>
  </w:style>
  <w:style w:type="character" w:customStyle="1" w:styleId="subpages">
    <w:name w:val="subpages"/>
    <w:basedOn w:val="Fontepargpadro"/>
    <w:rsid w:val="00C07326"/>
  </w:style>
  <w:style w:type="character" w:customStyle="1" w:styleId="editsection">
    <w:name w:val="editsection"/>
    <w:basedOn w:val="Fontepargpadro"/>
    <w:rsid w:val="00C07326"/>
  </w:style>
  <w:style w:type="character" w:customStyle="1" w:styleId="mw-headline">
    <w:name w:val="mw-headline"/>
    <w:basedOn w:val="Fontepargpadro"/>
    <w:rsid w:val="00C07326"/>
  </w:style>
  <w:style w:type="character" w:customStyle="1" w:styleId="negritoazul">
    <w:name w:val="negritoazul"/>
    <w:basedOn w:val="Fontepargpadro"/>
    <w:rsid w:val="008065F7"/>
  </w:style>
  <w:style w:type="character" w:customStyle="1" w:styleId="Ttulo2Char">
    <w:name w:val="Título 2 Char"/>
    <w:link w:val="Ttulo2"/>
    <w:uiPriority w:val="9"/>
    <w:rsid w:val="00352083"/>
    <w:rPr>
      <w:rFonts w:ascii="Arial" w:hAnsi="Arial"/>
      <w:b/>
      <w:bCs/>
      <w:caps/>
      <w:color w:val="000000"/>
      <w:sz w:val="24"/>
      <w:szCs w:val="26"/>
      <w:lang w:eastAsia="x-none"/>
    </w:rPr>
  </w:style>
  <w:style w:type="character" w:styleId="Forte">
    <w:name w:val="Strong"/>
    <w:uiPriority w:val="22"/>
    <w:qFormat/>
    <w:rsid w:val="008065F7"/>
    <w:rPr>
      <w:b/>
      <w:bCs/>
    </w:rPr>
  </w:style>
  <w:style w:type="paragraph" w:customStyle="1" w:styleId="imagem">
    <w:name w:val="imagem"/>
    <w:basedOn w:val="Normal"/>
    <w:rsid w:val="008065F7"/>
    <w:pPr>
      <w:spacing w:before="100" w:beforeAutospacing="1" w:after="100" w:afterAutospacing="1" w:line="240" w:lineRule="auto"/>
    </w:pPr>
    <w:rPr>
      <w:rFonts w:ascii="Times New Roman" w:hAnsi="Times New Roman"/>
      <w:szCs w:val="24"/>
    </w:rPr>
  </w:style>
  <w:style w:type="paragraph" w:styleId="PargrafodaLista">
    <w:name w:val="List Paragraph"/>
    <w:basedOn w:val="Normal"/>
    <w:uiPriority w:val="34"/>
    <w:qFormat/>
    <w:rsid w:val="00D65349"/>
    <w:pPr>
      <w:ind w:left="720"/>
      <w:contextualSpacing/>
    </w:pPr>
  </w:style>
  <w:style w:type="character" w:customStyle="1" w:styleId="azulescuro">
    <w:name w:val="azulescuro"/>
    <w:basedOn w:val="Fontepargpadro"/>
    <w:rsid w:val="00EA67C3"/>
  </w:style>
  <w:style w:type="character" w:customStyle="1" w:styleId="texto">
    <w:name w:val="texto"/>
    <w:basedOn w:val="Fontepargpadro"/>
    <w:rsid w:val="00EA67C3"/>
  </w:style>
  <w:style w:type="character" w:styleId="nfase">
    <w:name w:val="Emphasis"/>
    <w:uiPriority w:val="20"/>
    <w:qFormat/>
    <w:rsid w:val="00820E80"/>
    <w:rPr>
      <w:i/>
      <w:iCs/>
    </w:rPr>
  </w:style>
  <w:style w:type="paragraph" w:customStyle="1" w:styleId="verdanapretonormal">
    <w:name w:val="verdana_preto_normal"/>
    <w:basedOn w:val="Normal"/>
    <w:rsid w:val="00820E80"/>
    <w:pPr>
      <w:spacing w:before="100" w:beforeAutospacing="1" w:after="100" w:afterAutospacing="1" w:line="240" w:lineRule="auto"/>
    </w:pPr>
    <w:rPr>
      <w:rFonts w:ascii="Times New Roman" w:hAnsi="Times New Roman"/>
      <w:szCs w:val="24"/>
    </w:rPr>
  </w:style>
  <w:style w:type="character" w:customStyle="1" w:styleId="titulo">
    <w:name w:val="titulo"/>
    <w:basedOn w:val="Fontepargpadro"/>
    <w:rsid w:val="00820E80"/>
  </w:style>
  <w:style w:type="character" w:customStyle="1" w:styleId="verdanapretobold">
    <w:name w:val="verdana_preto_bold"/>
    <w:basedOn w:val="Fontepargpadro"/>
    <w:rsid w:val="00820E80"/>
  </w:style>
  <w:style w:type="paragraph" w:customStyle="1" w:styleId="titulo1">
    <w:name w:val="titulo1"/>
    <w:basedOn w:val="Normal"/>
    <w:rsid w:val="00820E80"/>
    <w:pPr>
      <w:spacing w:before="100" w:beforeAutospacing="1" w:after="100" w:afterAutospacing="1" w:line="240" w:lineRule="auto"/>
    </w:pPr>
    <w:rPr>
      <w:rFonts w:ascii="Times New Roman" w:hAnsi="Times New Roman"/>
      <w:szCs w:val="24"/>
    </w:rPr>
  </w:style>
  <w:style w:type="paragraph" w:styleId="Cabealho">
    <w:name w:val="header"/>
    <w:basedOn w:val="Normal"/>
    <w:link w:val="CabealhoChar"/>
    <w:uiPriority w:val="99"/>
    <w:unhideWhenUsed/>
    <w:rsid w:val="008E2A68"/>
    <w:pPr>
      <w:tabs>
        <w:tab w:val="center" w:pos="4252"/>
        <w:tab w:val="right" w:pos="8504"/>
      </w:tabs>
      <w:spacing w:line="240" w:lineRule="auto"/>
    </w:pPr>
  </w:style>
  <w:style w:type="character" w:customStyle="1" w:styleId="CabealhoChar">
    <w:name w:val="Cabeçalho Char"/>
    <w:basedOn w:val="Fontepargpadro"/>
    <w:link w:val="Cabealho"/>
    <w:uiPriority w:val="99"/>
    <w:rsid w:val="008E2A68"/>
  </w:style>
  <w:style w:type="paragraph" w:styleId="Rodap">
    <w:name w:val="footer"/>
    <w:basedOn w:val="Normal"/>
    <w:link w:val="RodapChar"/>
    <w:uiPriority w:val="99"/>
    <w:unhideWhenUsed/>
    <w:rsid w:val="008E2A68"/>
    <w:pPr>
      <w:tabs>
        <w:tab w:val="center" w:pos="4252"/>
        <w:tab w:val="right" w:pos="8504"/>
      </w:tabs>
      <w:spacing w:line="240" w:lineRule="auto"/>
    </w:pPr>
  </w:style>
  <w:style w:type="character" w:customStyle="1" w:styleId="RodapChar">
    <w:name w:val="Rodapé Char"/>
    <w:basedOn w:val="Fontepargpadro"/>
    <w:link w:val="Rodap"/>
    <w:uiPriority w:val="99"/>
    <w:rsid w:val="008E2A68"/>
  </w:style>
  <w:style w:type="paragraph" w:customStyle="1" w:styleId="verdanapretonormal1">
    <w:name w:val="verdana_preto_normal1"/>
    <w:basedOn w:val="Normal"/>
    <w:rsid w:val="00C74023"/>
    <w:pPr>
      <w:spacing w:before="100" w:beforeAutospacing="1" w:after="100" w:afterAutospacing="1" w:line="240" w:lineRule="auto"/>
    </w:pPr>
    <w:rPr>
      <w:rFonts w:ascii="Times New Roman" w:hAnsi="Times New Roman"/>
      <w:szCs w:val="24"/>
    </w:rPr>
  </w:style>
  <w:style w:type="paragraph" w:customStyle="1" w:styleId="verdanapretobold1">
    <w:name w:val="verdana_preto_bold1"/>
    <w:basedOn w:val="Normal"/>
    <w:rsid w:val="00C74023"/>
    <w:pPr>
      <w:spacing w:before="100" w:beforeAutospacing="1" w:after="100" w:afterAutospacing="1" w:line="240" w:lineRule="auto"/>
    </w:pPr>
    <w:rPr>
      <w:rFonts w:ascii="Times New Roman" w:hAnsi="Times New Roman"/>
      <w:szCs w:val="24"/>
    </w:rPr>
  </w:style>
  <w:style w:type="character" w:customStyle="1" w:styleId="verdanaboldmarrom">
    <w:name w:val="verdana_bold_marrom"/>
    <w:basedOn w:val="Fontepargpadro"/>
    <w:rsid w:val="00C74023"/>
  </w:style>
  <w:style w:type="character" w:customStyle="1" w:styleId="a">
    <w:name w:val="a"/>
    <w:basedOn w:val="Fontepargpadro"/>
    <w:rsid w:val="0030301C"/>
  </w:style>
  <w:style w:type="character" w:customStyle="1" w:styleId="l6">
    <w:name w:val="l6"/>
    <w:basedOn w:val="Fontepargpadro"/>
    <w:rsid w:val="0030301C"/>
  </w:style>
  <w:style w:type="table" w:styleId="Tabelacomgrade">
    <w:name w:val="Table Grid"/>
    <w:basedOn w:val="Tabelanormal"/>
    <w:uiPriority w:val="59"/>
    <w:rsid w:val="00886A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ropcap">
    <w:name w:val="dropcap"/>
    <w:basedOn w:val="Fontepargpadro"/>
    <w:rsid w:val="00BB222A"/>
  </w:style>
  <w:style w:type="character" w:customStyle="1" w:styleId="apple-style-span">
    <w:name w:val="apple-style-span"/>
    <w:basedOn w:val="Fontepargpadro"/>
    <w:rsid w:val="001A1ABB"/>
  </w:style>
  <w:style w:type="character" w:customStyle="1" w:styleId="paragrafo">
    <w:name w:val="paragrafo"/>
    <w:basedOn w:val="Fontepargpadro"/>
    <w:rsid w:val="00170CFA"/>
  </w:style>
  <w:style w:type="character" w:styleId="TextodoEspaoReservado">
    <w:name w:val="Placeholder Text"/>
    <w:uiPriority w:val="99"/>
    <w:semiHidden/>
    <w:rsid w:val="00E73158"/>
    <w:rPr>
      <w:color w:val="808080"/>
    </w:rPr>
  </w:style>
  <w:style w:type="paragraph" w:styleId="Corpodetexto">
    <w:name w:val="Body Text"/>
    <w:basedOn w:val="Normal"/>
    <w:link w:val="CorpodetextoChar"/>
    <w:unhideWhenUsed/>
    <w:rsid w:val="000B586C"/>
    <w:pPr>
      <w:spacing w:before="100" w:beforeAutospacing="1" w:after="100" w:afterAutospacing="1" w:line="240" w:lineRule="auto"/>
    </w:pPr>
    <w:rPr>
      <w:rFonts w:ascii="Times New Roman" w:hAnsi="Times New Roman"/>
      <w:szCs w:val="24"/>
      <w:lang w:val="x-none"/>
    </w:rPr>
  </w:style>
  <w:style w:type="character" w:customStyle="1" w:styleId="CorpodetextoChar">
    <w:name w:val="Corpo de texto Char"/>
    <w:link w:val="Corpodetexto"/>
    <w:uiPriority w:val="99"/>
    <w:semiHidden/>
    <w:rsid w:val="000B586C"/>
    <w:rPr>
      <w:rFonts w:ascii="Times New Roman" w:eastAsia="Times New Roman" w:hAnsi="Times New Roman" w:cs="Times New Roman"/>
      <w:sz w:val="24"/>
      <w:szCs w:val="24"/>
      <w:lang w:eastAsia="pt-BR"/>
    </w:rPr>
  </w:style>
  <w:style w:type="paragraph" w:customStyle="1" w:styleId="western">
    <w:name w:val="western"/>
    <w:basedOn w:val="Normal"/>
    <w:rsid w:val="00584C60"/>
    <w:pPr>
      <w:spacing w:before="100" w:beforeAutospacing="1" w:after="119" w:line="240" w:lineRule="auto"/>
    </w:pPr>
    <w:rPr>
      <w:rFonts w:ascii="Times New Roman" w:hAnsi="Times New Roman"/>
      <w:szCs w:val="24"/>
    </w:rPr>
  </w:style>
  <w:style w:type="character" w:customStyle="1" w:styleId="l7">
    <w:name w:val="l7"/>
    <w:basedOn w:val="Fontepargpadro"/>
    <w:rsid w:val="00FA3106"/>
  </w:style>
  <w:style w:type="character" w:customStyle="1" w:styleId="Ttulo4Char">
    <w:name w:val="Título 4 Char"/>
    <w:link w:val="Ttulo4"/>
    <w:uiPriority w:val="9"/>
    <w:rsid w:val="00285D34"/>
    <w:rPr>
      <w:rFonts w:ascii="Cambria" w:eastAsia="Times New Roman" w:hAnsi="Cambria" w:cs="Times New Roman"/>
      <w:b/>
      <w:bCs/>
      <w:i/>
      <w:iCs/>
      <w:color w:val="4F81BD"/>
    </w:rPr>
  </w:style>
  <w:style w:type="character" w:customStyle="1" w:styleId="in-widget">
    <w:name w:val="in-widget"/>
    <w:basedOn w:val="Fontepargpadro"/>
    <w:rsid w:val="00285D34"/>
  </w:style>
  <w:style w:type="paragraph" w:customStyle="1" w:styleId="cap">
    <w:name w:val="cap"/>
    <w:basedOn w:val="Normal"/>
    <w:rsid w:val="00770302"/>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basedOn w:val="Fontepargpadro"/>
    <w:rsid w:val="00694686"/>
  </w:style>
  <w:style w:type="character" w:styleId="Refdecomentrio">
    <w:name w:val="annotation reference"/>
    <w:uiPriority w:val="99"/>
    <w:semiHidden/>
    <w:unhideWhenUsed/>
    <w:rsid w:val="00914B26"/>
    <w:rPr>
      <w:sz w:val="16"/>
      <w:szCs w:val="16"/>
    </w:rPr>
  </w:style>
  <w:style w:type="paragraph" w:styleId="Textodecomentrio">
    <w:name w:val="annotation text"/>
    <w:basedOn w:val="Normal"/>
    <w:link w:val="TextodecomentrioChar"/>
    <w:uiPriority w:val="99"/>
    <w:semiHidden/>
    <w:unhideWhenUsed/>
    <w:rsid w:val="00914B26"/>
    <w:rPr>
      <w:sz w:val="20"/>
      <w:szCs w:val="20"/>
    </w:rPr>
  </w:style>
  <w:style w:type="character" w:customStyle="1" w:styleId="TextodecomentrioChar">
    <w:name w:val="Texto de comentário Char"/>
    <w:basedOn w:val="Fontepargpadro"/>
    <w:link w:val="Textodecomentrio"/>
    <w:uiPriority w:val="99"/>
    <w:semiHidden/>
    <w:rsid w:val="00914B26"/>
  </w:style>
  <w:style w:type="paragraph" w:styleId="Assuntodocomentrio">
    <w:name w:val="annotation subject"/>
    <w:basedOn w:val="Textodecomentrio"/>
    <w:next w:val="Textodecomentrio"/>
    <w:link w:val="AssuntodocomentrioChar"/>
    <w:uiPriority w:val="99"/>
    <w:semiHidden/>
    <w:unhideWhenUsed/>
    <w:rsid w:val="00914B26"/>
    <w:rPr>
      <w:b/>
      <w:bCs/>
      <w:lang w:val="x-none" w:eastAsia="x-none"/>
    </w:rPr>
  </w:style>
  <w:style w:type="character" w:customStyle="1" w:styleId="AssuntodocomentrioChar">
    <w:name w:val="Assunto do comentário Char"/>
    <w:link w:val="Assuntodocomentrio"/>
    <w:uiPriority w:val="99"/>
    <w:semiHidden/>
    <w:rsid w:val="00914B26"/>
    <w:rPr>
      <w:b/>
      <w:bCs/>
    </w:rPr>
  </w:style>
  <w:style w:type="character" w:customStyle="1" w:styleId="article-title">
    <w:name w:val="article-title"/>
    <w:basedOn w:val="Fontepargpadro"/>
    <w:rsid w:val="009D7CB2"/>
  </w:style>
  <w:style w:type="character" w:customStyle="1" w:styleId="l8">
    <w:name w:val="l8"/>
    <w:rsid w:val="009320F3"/>
  </w:style>
  <w:style w:type="paragraph" w:customStyle="1" w:styleId="Default">
    <w:name w:val="Default"/>
    <w:rsid w:val="00534181"/>
    <w:pPr>
      <w:autoSpaceDE w:val="0"/>
      <w:autoSpaceDN w:val="0"/>
      <w:adjustRightInd w:val="0"/>
    </w:pPr>
    <w:rPr>
      <w:rFonts w:ascii="Verdana" w:hAnsi="Verdana" w:cs="Verdana"/>
      <w:color w:val="000000"/>
      <w:sz w:val="24"/>
      <w:szCs w:val="24"/>
    </w:rPr>
  </w:style>
  <w:style w:type="table" w:customStyle="1" w:styleId="TabeladeGrade41">
    <w:name w:val="Tabela de Grade 41"/>
    <w:basedOn w:val="Tabelanormal"/>
    <w:uiPriority w:val="49"/>
    <w:rsid w:val="007B5BF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eladeGrade31">
    <w:name w:val="Tabela de Grade 31"/>
    <w:basedOn w:val="Tabelanormal"/>
    <w:uiPriority w:val="48"/>
    <w:rsid w:val="007B5BF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eladeGrade21">
    <w:name w:val="Tabela de Grade 21"/>
    <w:basedOn w:val="Tabelanormal"/>
    <w:uiPriority w:val="47"/>
    <w:rsid w:val="007B5BF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fn">
    <w:name w:val="fn"/>
    <w:rsid w:val="00680728"/>
  </w:style>
  <w:style w:type="paragraph" w:styleId="CabealhodoSumrio">
    <w:name w:val="TOC Heading"/>
    <w:basedOn w:val="Ttulo1"/>
    <w:next w:val="Normal"/>
    <w:uiPriority w:val="39"/>
    <w:unhideWhenUsed/>
    <w:qFormat/>
    <w:rsid w:val="00CB2E9F"/>
    <w:pPr>
      <w:keepNext/>
      <w:keepLines/>
      <w:spacing w:before="240" w:line="259" w:lineRule="auto"/>
      <w:jc w:val="left"/>
      <w:outlineLvl w:val="9"/>
    </w:pPr>
    <w:rPr>
      <w:rFonts w:ascii="Calibri Light" w:hAnsi="Calibri Light"/>
      <w:b w:val="0"/>
      <w:bCs w:val="0"/>
      <w:color w:val="2E74B5"/>
      <w:kern w:val="0"/>
      <w:szCs w:val="32"/>
    </w:rPr>
  </w:style>
  <w:style w:type="paragraph" w:styleId="Sumrio1">
    <w:name w:val="toc 1"/>
    <w:basedOn w:val="Normal"/>
    <w:next w:val="Normal"/>
    <w:autoRedefine/>
    <w:uiPriority w:val="39"/>
    <w:unhideWhenUsed/>
    <w:rsid w:val="00D77FD7"/>
    <w:pPr>
      <w:tabs>
        <w:tab w:val="right" w:leader="dot" w:pos="9061"/>
      </w:tabs>
      <w:ind w:firstLine="0"/>
    </w:pPr>
    <w:rPr>
      <w:b/>
    </w:rPr>
  </w:style>
  <w:style w:type="paragraph" w:styleId="Sumrio2">
    <w:name w:val="toc 2"/>
    <w:basedOn w:val="Normal"/>
    <w:next w:val="Normal"/>
    <w:autoRedefine/>
    <w:uiPriority w:val="39"/>
    <w:unhideWhenUsed/>
    <w:rsid w:val="00D77FD7"/>
    <w:pPr>
      <w:tabs>
        <w:tab w:val="right" w:leader="dot" w:pos="9061"/>
      </w:tabs>
      <w:ind w:firstLine="567"/>
    </w:pPr>
    <w:rPr>
      <w:caps/>
    </w:rPr>
  </w:style>
  <w:style w:type="paragraph" w:customStyle="1" w:styleId="Paragrafo-Artigo">
    <w:name w:val="Paragrafo-Artigo"/>
    <w:basedOn w:val="Normal"/>
    <w:link w:val="Paragrafo-ArtigoChar"/>
    <w:qFormat/>
    <w:rsid w:val="006D417C"/>
    <w:pPr>
      <w:autoSpaceDE w:val="0"/>
      <w:autoSpaceDN w:val="0"/>
      <w:adjustRightInd w:val="0"/>
      <w:spacing w:line="240" w:lineRule="auto"/>
      <w:ind w:firstLine="431"/>
    </w:pPr>
    <w:rPr>
      <w:rFonts w:eastAsia="Calibri" w:cs="Arial"/>
      <w:szCs w:val="24"/>
      <w:lang w:eastAsia="en-US"/>
    </w:rPr>
  </w:style>
  <w:style w:type="character" w:customStyle="1" w:styleId="Paragrafo-ArtigoChar">
    <w:name w:val="Paragrafo-Artigo Char"/>
    <w:link w:val="Paragrafo-Artigo"/>
    <w:rsid w:val="006D417C"/>
    <w:rPr>
      <w:rFonts w:ascii="Arial" w:eastAsia="Calibri" w:hAnsi="Arial" w:cs="Arial"/>
      <w:sz w:val="24"/>
      <w:szCs w:val="24"/>
      <w:lang w:eastAsia="en-US"/>
    </w:rPr>
  </w:style>
  <w:style w:type="paragraph" w:styleId="Sumrio3">
    <w:name w:val="toc 3"/>
    <w:basedOn w:val="Normal"/>
    <w:next w:val="Normal"/>
    <w:autoRedefine/>
    <w:uiPriority w:val="39"/>
    <w:unhideWhenUsed/>
    <w:rsid w:val="00D77FD7"/>
    <w:pPr>
      <w:ind w:left="480"/>
    </w:pPr>
    <w:rPr>
      <w:b/>
    </w:rPr>
  </w:style>
  <w:style w:type="paragraph" w:customStyle="1" w:styleId="Palavras-chave">
    <w:name w:val="Palavras-chave"/>
    <w:basedOn w:val="Normal"/>
    <w:uiPriority w:val="99"/>
    <w:rsid w:val="00E6048C"/>
    <w:pPr>
      <w:spacing w:after="300"/>
      <w:ind w:firstLine="0"/>
    </w:pPr>
    <w:rPr>
      <w:color w:val="00000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o"/>
    <w:qFormat/>
    <w:rsid w:val="00111AB8"/>
    <w:pPr>
      <w:spacing w:line="360" w:lineRule="auto"/>
      <w:ind w:firstLine="1134"/>
      <w:jc w:val="both"/>
    </w:pPr>
    <w:rPr>
      <w:rFonts w:ascii="Arial" w:hAnsi="Arial"/>
      <w:sz w:val="24"/>
      <w:szCs w:val="22"/>
    </w:rPr>
  </w:style>
  <w:style w:type="paragraph" w:styleId="Ttulo1">
    <w:name w:val="heading 1"/>
    <w:basedOn w:val="Normal"/>
    <w:link w:val="Ttulo1Char"/>
    <w:autoRedefine/>
    <w:uiPriority w:val="9"/>
    <w:qFormat/>
    <w:rsid w:val="00250646"/>
    <w:pPr>
      <w:ind w:firstLine="0"/>
      <w:outlineLvl w:val="0"/>
    </w:pPr>
    <w:rPr>
      <w:b/>
      <w:bCs/>
      <w:caps/>
      <w:color w:val="000000"/>
      <w:kern w:val="36"/>
      <w:sz w:val="28"/>
      <w:szCs w:val="48"/>
    </w:rPr>
  </w:style>
  <w:style w:type="paragraph" w:styleId="Ttulo2">
    <w:name w:val="heading 2"/>
    <w:basedOn w:val="Normal"/>
    <w:next w:val="Normal"/>
    <w:link w:val="Ttulo2Char"/>
    <w:autoRedefine/>
    <w:uiPriority w:val="9"/>
    <w:unhideWhenUsed/>
    <w:qFormat/>
    <w:rsid w:val="00352083"/>
    <w:pPr>
      <w:keepNext/>
      <w:keepLines/>
      <w:ind w:firstLine="0"/>
      <w:outlineLvl w:val="1"/>
    </w:pPr>
    <w:rPr>
      <w:b/>
      <w:bCs/>
      <w:caps/>
      <w:color w:val="000000"/>
      <w:szCs w:val="26"/>
      <w:lang w:eastAsia="x-none"/>
    </w:rPr>
  </w:style>
  <w:style w:type="paragraph" w:styleId="Ttulo3">
    <w:name w:val="heading 3"/>
    <w:basedOn w:val="Normal"/>
    <w:link w:val="Ttulo3Char"/>
    <w:uiPriority w:val="9"/>
    <w:qFormat/>
    <w:rsid w:val="00972581"/>
    <w:pPr>
      <w:ind w:firstLine="0"/>
      <w:outlineLvl w:val="2"/>
    </w:pPr>
    <w:rPr>
      <w:bCs/>
      <w:color w:val="000000"/>
      <w:szCs w:val="27"/>
      <w:lang w:val="x-none"/>
    </w:rPr>
  </w:style>
  <w:style w:type="paragraph" w:styleId="Ttulo4">
    <w:name w:val="heading 4"/>
    <w:basedOn w:val="Normal"/>
    <w:next w:val="Normal"/>
    <w:link w:val="Ttulo4Char"/>
    <w:uiPriority w:val="9"/>
    <w:unhideWhenUsed/>
    <w:qFormat/>
    <w:rsid w:val="00285D34"/>
    <w:pPr>
      <w:keepNext/>
      <w:keepLines/>
      <w:spacing w:before="200"/>
      <w:outlineLvl w:val="3"/>
    </w:pPr>
    <w:rPr>
      <w:rFonts w:ascii="Cambria" w:hAnsi="Cambria"/>
      <w:b/>
      <w:bCs/>
      <w:i/>
      <w:iCs/>
      <w:color w:val="4F81BD"/>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07326"/>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C07326"/>
    <w:rPr>
      <w:color w:val="0000FF"/>
      <w:u w:val="single"/>
    </w:rPr>
  </w:style>
  <w:style w:type="paragraph" w:styleId="Textodebalo">
    <w:name w:val="Balloon Text"/>
    <w:basedOn w:val="Normal"/>
    <w:link w:val="TextodebaloChar"/>
    <w:uiPriority w:val="99"/>
    <w:semiHidden/>
    <w:unhideWhenUsed/>
    <w:rsid w:val="00C07326"/>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C07326"/>
    <w:rPr>
      <w:rFonts w:ascii="Tahoma" w:hAnsi="Tahoma" w:cs="Tahoma"/>
      <w:sz w:val="16"/>
      <w:szCs w:val="16"/>
    </w:rPr>
  </w:style>
  <w:style w:type="character" w:customStyle="1" w:styleId="Ttulo1Char">
    <w:name w:val="Título 1 Char"/>
    <w:link w:val="Ttulo1"/>
    <w:uiPriority w:val="9"/>
    <w:rsid w:val="00250646"/>
    <w:rPr>
      <w:rFonts w:ascii="Arial" w:hAnsi="Arial"/>
      <w:b/>
      <w:bCs/>
      <w:caps/>
      <w:color w:val="000000"/>
      <w:kern w:val="36"/>
      <w:sz w:val="28"/>
      <w:szCs w:val="48"/>
    </w:rPr>
  </w:style>
  <w:style w:type="character" w:customStyle="1" w:styleId="Ttulo3Char">
    <w:name w:val="Título 3 Char"/>
    <w:link w:val="Ttulo3"/>
    <w:uiPriority w:val="9"/>
    <w:rsid w:val="00972581"/>
    <w:rPr>
      <w:rFonts w:ascii="Arial" w:hAnsi="Arial"/>
      <w:bCs/>
      <w:color w:val="000000"/>
      <w:sz w:val="24"/>
      <w:szCs w:val="27"/>
      <w:lang w:val="x-none"/>
    </w:rPr>
  </w:style>
  <w:style w:type="character" w:customStyle="1" w:styleId="subpages">
    <w:name w:val="subpages"/>
    <w:basedOn w:val="Fontepargpadro"/>
    <w:rsid w:val="00C07326"/>
  </w:style>
  <w:style w:type="character" w:customStyle="1" w:styleId="editsection">
    <w:name w:val="editsection"/>
    <w:basedOn w:val="Fontepargpadro"/>
    <w:rsid w:val="00C07326"/>
  </w:style>
  <w:style w:type="character" w:customStyle="1" w:styleId="mw-headline">
    <w:name w:val="mw-headline"/>
    <w:basedOn w:val="Fontepargpadro"/>
    <w:rsid w:val="00C07326"/>
  </w:style>
  <w:style w:type="character" w:customStyle="1" w:styleId="negritoazul">
    <w:name w:val="negritoazul"/>
    <w:basedOn w:val="Fontepargpadro"/>
    <w:rsid w:val="008065F7"/>
  </w:style>
  <w:style w:type="character" w:customStyle="1" w:styleId="Ttulo2Char">
    <w:name w:val="Título 2 Char"/>
    <w:link w:val="Ttulo2"/>
    <w:uiPriority w:val="9"/>
    <w:rsid w:val="00352083"/>
    <w:rPr>
      <w:rFonts w:ascii="Arial" w:hAnsi="Arial"/>
      <w:b/>
      <w:bCs/>
      <w:caps/>
      <w:color w:val="000000"/>
      <w:sz w:val="24"/>
      <w:szCs w:val="26"/>
      <w:lang w:eastAsia="x-none"/>
    </w:rPr>
  </w:style>
  <w:style w:type="character" w:styleId="Forte">
    <w:name w:val="Strong"/>
    <w:uiPriority w:val="22"/>
    <w:qFormat/>
    <w:rsid w:val="008065F7"/>
    <w:rPr>
      <w:b/>
      <w:bCs/>
    </w:rPr>
  </w:style>
  <w:style w:type="paragraph" w:customStyle="1" w:styleId="imagem">
    <w:name w:val="imagem"/>
    <w:basedOn w:val="Normal"/>
    <w:rsid w:val="008065F7"/>
    <w:pPr>
      <w:spacing w:before="100" w:beforeAutospacing="1" w:after="100" w:afterAutospacing="1" w:line="240" w:lineRule="auto"/>
    </w:pPr>
    <w:rPr>
      <w:rFonts w:ascii="Times New Roman" w:hAnsi="Times New Roman"/>
      <w:szCs w:val="24"/>
    </w:rPr>
  </w:style>
  <w:style w:type="paragraph" w:styleId="PargrafodaLista">
    <w:name w:val="List Paragraph"/>
    <w:basedOn w:val="Normal"/>
    <w:uiPriority w:val="34"/>
    <w:qFormat/>
    <w:rsid w:val="00D65349"/>
    <w:pPr>
      <w:ind w:left="720"/>
      <w:contextualSpacing/>
    </w:pPr>
  </w:style>
  <w:style w:type="character" w:customStyle="1" w:styleId="azulescuro">
    <w:name w:val="azulescuro"/>
    <w:basedOn w:val="Fontepargpadro"/>
    <w:rsid w:val="00EA67C3"/>
  </w:style>
  <w:style w:type="character" w:customStyle="1" w:styleId="texto">
    <w:name w:val="texto"/>
    <w:basedOn w:val="Fontepargpadro"/>
    <w:rsid w:val="00EA67C3"/>
  </w:style>
  <w:style w:type="character" w:styleId="nfase">
    <w:name w:val="Emphasis"/>
    <w:uiPriority w:val="20"/>
    <w:qFormat/>
    <w:rsid w:val="00820E80"/>
    <w:rPr>
      <w:i/>
      <w:iCs/>
    </w:rPr>
  </w:style>
  <w:style w:type="paragraph" w:customStyle="1" w:styleId="verdanapretonormal">
    <w:name w:val="verdana_preto_normal"/>
    <w:basedOn w:val="Normal"/>
    <w:rsid w:val="00820E80"/>
    <w:pPr>
      <w:spacing w:before="100" w:beforeAutospacing="1" w:after="100" w:afterAutospacing="1" w:line="240" w:lineRule="auto"/>
    </w:pPr>
    <w:rPr>
      <w:rFonts w:ascii="Times New Roman" w:hAnsi="Times New Roman"/>
      <w:szCs w:val="24"/>
    </w:rPr>
  </w:style>
  <w:style w:type="character" w:customStyle="1" w:styleId="titulo">
    <w:name w:val="titulo"/>
    <w:basedOn w:val="Fontepargpadro"/>
    <w:rsid w:val="00820E80"/>
  </w:style>
  <w:style w:type="character" w:customStyle="1" w:styleId="verdanapretobold">
    <w:name w:val="verdana_preto_bold"/>
    <w:basedOn w:val="Fontepargpadro"/>
    <w:rsid w:val="00820E80"/>
  </w:style>
  <w:style w:type="paragraph" w:customStyle="1" w:styleId="titulo1">
    <w:name w:val="titulo1"/>
    <w:basedOn w:val="Normal"/>
    <w:rsid w:val="00820E80"/>
    <w:pPr>
      <w:spacing w:before="100" w:beforeAutospacing="1" w:after="100" w:afterAutospacing="1" w:line="240" w:lineRule="auto"/>
    </w:pPr>
    <w:rPr>
      <w:rFonts w:ascii="Times New Roman" w:hAnsi="Times New Roman"/>
      <w:szCs w:val="24"/>
    </w:rPr>
  </w:style>
  <w:style w:type="paragraph" w:styleId="Cabealho">
    <w:name w:val="header"/>
    <w:basedOn w:val="Normal"/>
    <w:link w:val="CabealhoChar"/>
    <w:uiPriority w:val="99"/>
    <w:unhideWhenUsed/>
    <w:rsid w:val="008E2A68"/>
    <w:pPr>
      <w:tabs>
        <w:tab w:val="center" w:pos="4252"/>
        <w:tab w:val="right" w:pos="8504"/>
      </w:tabs>
      <w:spacing w:line="240" w:lineRule="auto"/>
    </w:pPr>
  </w:style>
  <w:style w:type="character" w:customStyle="1" w:styleId="CabealhoChar">
    <w:name w:val="Cabeçalho Char"/>
    <w:basedOn w:val="Fontepargpadro"/>
    <w:link w:val="Cabealho"/>
    <w:uiPriority w:val="99"/>
    <w:rsid w:val="008E2A68"/>
  </w:style>
  <w:style w:type="paragraph" w:styleId="Rodap">
    <w:name w:val="footer"/>
    <w:basedOn w:val="Normal"/>
    <w:link w:val="RodapChar"/>
    <w:uiPriority w:val="99"/>
    <w:unhideWhenUsed/>
    <w:rsid w:val="008E2A68"/>
    <w:pPr>
      <w:tabs>
        <w:tab w:val="center" w:pos="4252"/>
        <w:tab w:val="right" w:pos="8504"/>
      </w:tabs>
      <w:spacing w:line="240" w:lineRule="auto"/>
    </w:pPr>
  </w:style>
  <w:style w:type="character" w:customStyle="1" w:styleId="RodapChar">
    <w:name w:val="Rodapé Char"/>
    <w:basedOn w:val="Fontepargpadro"/>
    <w:link w:val="Rodap"/>
    <w:uiPriority w:val="99"/>
    <w:rsid w:val="008E2A68"/>
  </w:style>
  <w:style w:type="paragraph" w:customStyle="1" w:styleId="verdanapretonormal1">
    <w:name w:val="verdana_preto_normal1"/>
    <w:basedOn w:val="Normal"/>
    <w:rsid w:val="00C74023"/>
    <w:pPr>
      <w:spacing w:before="100" w:beforeAutospacing="1" w:after="100" w:afterAutospacing="1" w:line="240" w:lineRule="auto"/>
    </w:pPr>
    <w:rPr>
      <w:rFonts w:ascii="Times New Roman" w:hAnsi="Times New Roman"/>
      <w:szCs w:val="24"/>
    </w:rPr>
  </w:style>
  <w:style w:type="paragraph" w:customStyle="1" w:styleId="verdanapretobold1">
    <w:name w:val="verdana_preto_bold1"/>
    <w:basedOn w:val="Normal"/>
    <w:rsid w:val="00C74023"/>
    <w:pPr>
      <w:spacing w:before="100" w:beforeAutospacing="1" w:after="100" w:afterAutospacing="1" w:line="240" w:lineRule="auto"/>
    </w:pPr>
    <w:rPr>
      <w:rFonts w:ascii="Times New Roman" w:hAnsi="Times New Roman"/>
      <w:szCs w:val="24"/>
    </w:rPr>
  </w:style>
  <w:style w:type="character" w:customStyle="1" w:styleId="verdanaboldmarrom">
    <w:name w:val="verdana_bold_marrom"/>
    <w:basedOn w:val="Fontepargpadro"/>
    <w:rsid w:val="00C74023"/>
  </w:style>
  <w:style w:type="character" w:customStyle="1" w:styleId="a">
    <w:name w:val="a"/>
    <w:basedOn w:val="Fontepargpadro"/>
    <w:rsid w:val="0030301C"/>
  </w:style>
  <w:style w:type="character" w:customStyle="1" w:styleId="l6">
    <w:name w:val="l6"/>
    <w:basedOn w:val="Fontepargpadro"/>
    <w:rsid w:val="0030301C"/>
  </w:style>
  <w:style w:type="table" w:styleId="Tabelacomgrade">
    <w:name w:val="Table Grid"/>
    <w:basedOn w:val="Tabelanormal"/>
    <w:uiPriority w:val="59"/>
    <w:rsid w:val="00886A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ropcap">
    <w:name w:val="dropcap"/>
    <w:basedOn w:val="Fontepargpadro"/>
    <w:rsid w:val="00BB222A"/>
  </w:style>
  <w:style w:type="character" w:customStyle="1" w:styleId="apple-style-span">
    <w:name w:val="apple-style-span"/>
    <w:basedOn w:val="Fontepargpadro"/>
    <w:rsid w:val="001A1ABB"/>
  </w:style>
  <w:style w:type="character" w:customStyle="1" w:styleId="paragrafo">
    <w:name w:val="paragrafo"/>
    <w:basedOn w:val="Fontepargpadro"/>
    <w:rsid w:val="00170CFA"/>
  </w:style>
  <w:style w:type="character" w:styleId="TextodoEspaoReservado">
    <w:name w:val="Placeholder Text"/>
    <w:uiPriority w:val="99"/>
    <w:semiHidden/>
    <w:rsid w:val="00E73158"/>
    <w:rPr>
      <w:color w:val="808080"/>
    </w:rPr>
  </w:style>
  <w:style w:type="paragraph" w:styleId="Corpodetexto">
    <w:name w:val="Body Text"/>
    <w:basedOn w:val="Normal"/>
    <w:link w:val="CorpodetextoChar"/>
    <w:unhideWhenUsed/>
    <w:rsid w:val="000B586C"/>
    <w:pPr>
      <w:spacing w:before="100" w:beforeAutospacing="1" w:after="100" w:afterAutospacing="1" w:line="240" w:lineRule="auto"/>
    </w:pPr>
    <w:rPr>
      <w:rFonts w:ascii="Times New Roman" w:hAnsi="Times New Roman"/>
      <w:szCs w:val="24"/>
      <w:lang w:val="x-none"/>
    </w:rPr>
  </w:style>
  <w:style w:type="character" w:customStyle="1" w:styleId="CorpodetextoChar">
    <w:name w:val="Corpo de texto Char"/>
    <w:link w:val="Corpodetexto"/>
    <w:uiPriority w:val="99"/>
    <w:semiHidden/>
    <w:rsid w:val="000B586C"/>
    <w:rPr>
      <w:rFonts w:ascii="Times New Roman" w:eastAsia="Times New Roman" w:hAnsi="Times New Roman" w:cs="Times New Roman"/>
      <w:sz w:val="24"/>
      <w:szCs w:val="24"/>
      <w:lang w:eastAsia="pt-BR"/>
    </w:rPr>
  </w:style>
  <w:style w:type="paragraph" w:customStyle="1" w:styleId="western">
    <w:name w:val="western"/>
    <w:basedOn w:val="Normal"/>
    <w:rsid w:val="00584C60"/>
    <w:pPr>
      <w:spacing w:before="100" w:beforeAutospacing="1" w:after="119" w:line="240" w:lineRule="auto"/>
    </w:pPr>
    <w:rPr>
      <w:rFonts w:ascii="Times New Roman" w:hAnsi="Times New Roman"/>
      <w:szCs w:val="24"/>
    </w:rPr>
  </w:style>
  <w:style w:type="character" w:customStyle="1" w:styleId="l7">
    <w:name w:val="l7"/>
    <w:basedOn w:val="Fontepargpadro"/>
    <w:rsid w:val="00FA3106"/>
  </w:style>
  <w:style w:type="character" w:customStyle="1" w:styleId="Ttulo4Char">
    <w:name w:val="Título 4 Char"/>
    <w:link w:val="Ttulo4"/>
    <w:uiPriority w:val="9"/>
    <w:rsid w:val="00285D34"/>
    <w:rPr>
      <w:rFonts w:ascii="Cambria" w:eastAsia="Times New Roman" w:hAnsi="Cambria" w:cs="Times New Roman"/>
      <w:b/>
      <w:bCs/>
      <w:i/>
      <w:iCs/>
      <w:color w:val="4F81BD"/>
    </w:rPr>
  </w:style>
  <w:style w:type="character" w:customStyle="1" w:styleId="in-widget">
    <w:name w:val="in-widget"/>
    <w:basedOn w:val="Fontepargpadro"/>
    <w:rsid w:val="00285D34"/>
  </w:style>
  <w:style w:type="paragraph" w:customStyle="1" w:styleId="cap">
    <w:name w:val="cap"/>
    <w:basedOn w:val="Normal"/>
    <w:rsid w:val="00770302"/>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basedOn w:val="Fontepargpadro"/>
    <w:rsid w:val="00694686"/>
  </w:style>
  <w:style w:type="character" w:styleId="Refdecomentrio">
    <w:name w:val="annotation reference"/>
    <w:uiPriority w:val="99"/>
    <w:semiHidden/>
    <w:unhideWhenUsed/>
    <w:rsid w:val="00914B26"/>
    <w:rPr>
      <w:sz w:val="16"/>
      <w:szCs w:val="16"/>
    </w:rPr>
  </w:style>
  <w:style w:type="paragraph" w:styleId="Textodecomentrio">
    <w:name w:val="annotation text"/>
    <w:basedOn w:val="Normal"/>
    <w:link w:val="TextodecomentrioChar"/>
    <w:uiPriority w:val="99"/>
    <w:semiHidden/>
    <w:unhideWhenUsed/>
    <w:rsid w:val="00914B26"/>
    <w:rPr>
      <w:sz w:val="20"/>
      <w:szCs w:val="20"/>
    </w:rPr>
  </w:style>
  <w:style w:type="character" w:customStyle="1" w:styleId="TextodecomentrioChar">
    <w:name w:val="Texto de comentário Char"/>
    <w:basedOn w:val="Fontepargpadro"/>
    <w:link w:val="Textodecomentrio"/>
    <w:uiPriority w:val="99"/>
    <w:semiHidden/>
    <w:rsid w:val="00914B26"/>
  </w:style>
  <w:style w:type="paragraph" w:styleId="Assuntodocomentrio">
    <w:name w:val="annotation subject"/>
    <w:basedOn w:val="Textodecomentrio"/>
    <w:next w:val="Textodecomentrio"/>
    <w:link w:val="AssuntodocomentrioChar"/>
    <w:uiPriority w:val="99"/>
    <w:semiHidden/>
    <w:unhideWhenUsed/>
    <w:rsid w:val="00914B26"/>
    <w:rPr>
      <w:b/>
      <w:bCs/>
      <w:lang w:val="x-none" w:eastAsia="x-none"/>
    </w:rPr>
  </w:style>
  <w:style w:type="character" w:customStyle="1" w:styleId="AssuntodocomentrioChar">
    <w:name w:val="Assunto do comentário Char"/>
    <w:link w:val="Assuntodocomentrio"/>
    <w:uiPriority w:val="99"/>
    <w:semiHidden/>
    <w:rsid w:val="00914B26"/>
    <w:rPr>
      <w:b/>
      <w:bCs/>
    </w:rPr>
  </w:style>
  <w:style w:type="character" w:customStyle="1" w:styleId="article-title">
    <w:name w:val="article-title"/>
    <w:basedOn w:val="Fontepargpadro"/>
    <w:rsid w:val="009D7CB2"/>
  </w:style>
  <w:style w:type="character" w:customStyle="1" w:styleId="l8">
    <w:name w:val="l8"/>
    <w:rsid w:val="009320F3"/>
  </w:style>
  <w:style w:type="paragraph" w:customStyle="1" w:styleId="Default">
    <w:name w:val="Default"/>
    <w:rsid w:val="00534181"/>
    <w:pPr>
      <w:autoSpaceDE w:val="0"/>
      <w:autoSpaceDN w:val="0"/>
      <w:adjustRightInd w:val="0"/>
    </w:pPr>
    <w:rPr>
      <w:rFonts w:ascii="Verdana" w:hAnsi="Verdana" w:cs="Verdana"/>
      <w:color w:val="000000"/>
      <w:sz w:val="24"/>
      <w:szCs w:val="24"/>
    </w:rPr>
  </w:style>
  <w:style w:type="table" w:customStyle="1" w:styleId="TabeladeGrade41">
    <w:name w:val="Tabela de Grade 41"/>
    <w:basedOn w:val="Tabelanormal"/>
    <w:uiPriority w:val="49"/>
    <w:rsid w:val="007B5BF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eladeGrade31">
    <w:name w:val="Tabela de Grade 31"/>
    <w:basedOn w:val="Tabelanormal"/>
    <w:uiPriority w:val="48"/>
    <w:rsid w:val="007B5BF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eladeGrade21">
    <w:name w:val="Tabela de Grade 21"/>
    <w:basedOn w:val="Tabelanormal"/>
    <w:uiPriority w:val="47"/>
    <w:rsid w:val="007B5BF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fn">
    <w:name w:val="fn"/>
    <w:rsid w:val="00680728"/>
  </w:style>
  <w:style w:type="paragraph" w:styleId="CabealhodoSumrio">
    <w:name w:val="TOC Heading"/>
    <w:basedOn w:val="Ttulo1"/>
    <w:next w:val="Normal"/>
    <w:uiPriority w:val="39"/>
    <w:unhideWhenUsed/>
    <w:qFormat/>
    <w:rsid w:val="00CB2E9F"/>
    <w:pPr>
      <w:keepNext/>
      <w:keepLines/>
      <w:spacing w:before="240" w:line="259" w:lineRule="auto"/>
      <w:jc w:val="left"/>
      <w:outlineLvl w:val="9"/>
    </w:pPr>
    <w:rPr>
      <w:rFonts w:ascii="Calibri Light" w:hAnsi="Calibri Light"/>
      <w:b w:val="0"/>
      <w:bCs w:val="0"/>
      <w:color w:val="2E74B5"/>
      <w:kern w:val="0"/>
      <w:szCs w:val="32"/>
    </w:rPr>
  </w:style>
  <w:style w:type="paragraph" w:styleId="Sumrio1">
    <w:name w:val="toc 1"/>
    <w:basedOn w:val="Normal"/>
    <w:next w:val="Normal"/>
    <w:autoRedefine/>
    <w:uiPriority w:val="39"/>
    <w:unhideWhenUsed/>
    <w:rsid w:val="00D77FD7"/>
    <w:pPr>
      <w:tabs>
        <w:tab w:val="right" w:leader="dot" w:pos="9061"/>
      </w:tabs>
      <w:ind w:firstLine="0"/>
    </w:pPr>
    <w:rPr>
      <w:b/>
    </w:rPr>
  </w:style>
  <w:style w:type="paragraph" w:styleId="Sumrio2">
    <w:name w:val="toc 2"/>
    <w:basedOn w:val="Normal"/>
    <w:next w:val="Normal"/>
    <w:autoRedefine/>
    <w:uiPriority w:val="39"/>
    <w:unhideWhenUsed/>
    <w:rsid w:val="00D77FD7"/>
    <w:pPr>
      <w:tabs>
        <w:tab w:val="right" w:leader="dot" w:pos="9061"/>
      </w:tabs>
      <w:ind w:firstLine="567"/>
    </w:pPr>
    <w:rPr>
      <w:caps/>
    </w:rPr>
  </w:style>
  <w:style w:type="paragraph" w:customStyle="1" w:styleId="Paragrafo-Artigo">
    <w:name w:val="Paragrafo-Artigo"/>
    <w:basedOn w:val="Normal"/>
    <w:link w:val="Paragrafo-ArtigoChar"/>
    <w:qFormat/>
    <w:rsid w:val="006D417C"/>
    <w:pPr>
      <w:autoSpaceDE w:val="0"/>
      <w:autoSpaceDN w:val="0"/>
      <w:adjustRightInd w:val="0"/>
      <w:spacing w:line="240" w:lineRule="auto"/>
      <w:ind w:firstLine="431"/>
    </w:pPr>
    <w:rPr>
      <w:rFonts w:eastAsia="Calibri" w:cs="Arial"/>
      <w:szCs w:val="24"/>
      <w:lang w:eastAsia="en-US"/>
    </w:rPr>
  </w:style>
  <w:style w:type="character" w:customStyle="1" w:styleId="Paragrafo-ArtigoChar">
    <w:name w:val="Paragrafo-Artigo Char"/>
    <w:link w:val="Paragrafo-Artigo"/>
    <w:rsid w:val="006D417C"/>
    <w:rPr>
      <w:rFonts w:ascii="Arial" w:eastAsia="Calibri" w:hAnsi="Arial" w:cs="Arial"/>
      <w:sz w:val="24"/>
      <w:szCs w:val="24"/>
      <w:lang w:eastAsia="en-US"/>
    </w:rPr>
  </w:style>
  <w:style w:type="paragraph" w:styleId="Sumrio3">
    <w:name w:val="toc 3"/>
    <w:basedOn w:val="Normal"/>
    <w:next w:val="Normal"/>
    <w:autoRedefine/>
    <w:uiPriority w:val="39"/>
    <w:unhideWhenUsed/>
    <w:rsid w:val="00D77FD7"/>
    <w:pPr>
      <w:ind w:left="480"/>
    </w:pPr>
    <w:rPr>
      <w:b/>
    </w:rPr>
  </w:style>
  <w:style w:type="paragraph" w:customStyle="1" w:styleId="Palavras-chave">
    <w:name w:val="Palavras-chave"/>
    <w:basedOn w:val="Normal"/>
    <w:uiPriority w:val="99"/>
    <w:rsid w:val="00E6048C"/>
    <w:pPr>
      <w:spacing w:after="300"/>
      <w:ind w:firstLine="0"/>
    </w:pPr>
    <w:rPr>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083">
      <w:bodyDiv w:val="1"/>
      <w:marLeft w:val="0"/>
      <w:marRight w:val="0"/>
      <w:marTop w:val="0"/>
      <w:marBottom w:val="0"/>
      <w:divBdr>
        <w:top w:val="none" w:sz="0" w:space="0" w:color="auto"/>
        <w:left w:val="none" w:sz="0" w:space="0" w:color="auto"/>
        <w:bottom w:val="none" w:sz="0" w:space="0" w:color="auto"/>
        <w:right w:val="none" w:sz="0" w:space="0" w:color="auto"/>
      </w:divBdr>
    </w:div>
    <w:div w:id="41290407">
      <w:bodyDiv w:val="1"/>
      <w:marLeft w:val="0"/>
      <w:marRight w:val="0"/>
      <w:marTop w:val="0"/>
      <w:marBottom w:val="0"/>
      <w:divBdr>
        <w:top w:val="none" w:sz="0" w:space="0" w:color="auto"/>
        <w:left w:val="none" w:sz="0" w:space="0" w:color="auto"/>
        <w:bottom w:val="none" w:sz="0" w:space="0" w:color="auto"/>
        <w:right w:val="none" w:sz="0" w:space="0" w:color="auto"/>
      </w:divBdr>
      <w:divsChild>
        <w:div w:id="1137259353">
          <w:marLeft w:val="0"/>
          <w:marRight w:val="0"/>
          <w:marTop w:val="0"/>
          <w:marBottom w:val="0"/>
          <w:divBdr>
            <w:top w:val="none" w:sz="0" w:space="0" w:color="auto"/>
            <w:left w:val="none" w:sz="0" w:space="0" w:color="auto"/>
            <w:bottom w:val="none" w:sz="0" w:space="0" w:color="auto"/>
            <w:right w:val="none" w:sz="0" w:space="0" w:color="auto"/>
          </w:divBdr>
        </w:div>
      </w:divsChild>
    </w:div>
    <w:div w:id="51540275">
      <w:bodyDiv w:val="1"/>
      <w:marLeft w:val="0"/>
      <w:marRight w:val="0"/>
      <w:marTop w:val="0"/>
      <w:marBottom w:val="0"/>
      <w:divBdr>
        <w:top w:val="none" w:sz="0" w:space="0" w:color="auto"/>
        <w:left w:val="none" w:sz="0" w:space="0" w:color="auto"/>
        <w:bottom w:val="none" w:sz="0" w:space="0" w:color="auto"/>
        <w:right w:val="none" w:sz="0" w:space="0" w:color="auto"/>
      </w:divBdr>
    </w:div>
    <w:div w:id="74396976">
      <w:bodyDiv w:val="1"/>
      <w:marLeft w:val="0"/>
      <w:marRight w:val="0"/>
      <w:marTop w:val="0"/>
      <w:marBottom w:val="0"/>
      <w:divBdr>
        <w:top w:val="none" w:sz="0" w:space="0" w:color="auto"/>
        <w:left w:val="none" w:sz="0" w:space="0" w:color="auto"/>
        <w:bottom w:val="none" w:sz="0" w:space="0" w:color="auto"/>
        <w:right w:val="none" w:sz="0" w:space="0" w:color="auto"/>
      </w:divBdr>
    </w:div>
    <w:div w:id="121929293">
      <w:bodyDiv w:val="1"/>
      <w:marLeft w:val="0"/>
      <w:marRight w:val="0"/>
      <w:marTop w:val="0"/>
      <w:marBottom w:val="0"/>
      <w:divBdr>
        <w:top w:val="none" w:sz="0" w:space="0" w:color="auto"/>
        <w:left w:val="none" w:sz="0" w:space="0" w:color="auto"/>
        <w:bottom w:val="none" w:sz="0" w:space="0" w:color="auto"/>
        <w:right w:val="none" w:sz="0" w:space="0" w:color="auto"/>
      </w:divBdr>
    </w:div>
    <w:div w:id="197670088">
      <w:bodyDiv w:val="1"/>
      <w:marLeft w:val="0"/>
      <w:marRight w:val="0"/>
      <w:marTop w:val="0"/>
      <w:marBottom w:val="0"/>
      <w:divBdr>
        <w:top w:val="none" w:sz="0" w:space="0" w:color="auto"/>
        <w:left w:val="none" w:sz="0" w:space="0" w:color="auto"/>
        <w:bottom w:val="none" w:sz="0" w:space="0" w:color="auto"/>
        <w:right w:val="none" w:sz="0" w:space="0" w:color="auto"/>
      </w:divBdr>
      <w:divsChild>
        <w:div w:id="1062144963">
          <w:marLeft w:val="0"/>
          <w:marRight w:val="0"/>
          <w:marTop w:val="0"/>
          <w:marBottom w:val="0"/>
          <w:divBdr>
            <w:top w:val="none" w:sz="0" w:space="0" w:color="auto"/>
            <w:left w:val="none" w:sz="0" w:space="0" w:color="auto"/>
            <w:bottom w:val="none" w:sz="0" w:space="0" w:color="auto"/>
            <w:right w:val="none" w:sz="0" w:space="0" w:color="auto"/>
          </w:divBdr>
        </w:div>
        <w:div w:id="1117290488">
          <w:marLeft w:val="0"/>
          <w:marRight w:val="0"/>
          <w:marTop w:val="0"/>
          <w:marBottom w:val="0"/>
          <w:divBdr>
            <w:top w:val="none" w:sz="0" w:space="0" w:color="auto"/>
            <w:left w:val="none" w:sz="0" w:space="0" w:color="auto"/>
            <w:bottom w:val="none" w:sz="0" w:space="0" w:color="auto"/>
            <w:right w:val="none" w:sz="0" w:space="0" w:color="auto"/>
          </w:divBdr>
        </w:div>
        <w:div w:id="1302075282">
          <w:marLeft w:val="0"/>
          <w:marRight w:val="0"/>
          <w:marTop w:val="0"/>
          <w:marBottom w:val="0"/>
          <w:divBdr>
            <w:top w:val="none" w:sz="0" w:space="0" w:color="auto"/>
            <w:left w:val="none" w:sz="0" w:space="0" w:color="auto"/>
            <w:bottom w:val="none" w:sz="0" w:space="0" w:color="auto"/>
            <w:right w:val="none" w:sz="0" w:space="0" w:color="auto"/>
          </w:divBdr>
        </w:div>
      </w:divsChild>
    </w:div>
    <w:div w:id="300774167">
      <w:bodyDiv w:val="1"/>
      <w:marLeft w:val="0"/>
      <w:marRight w:val="0"/>
      <w:marTop w:val="0"/>
      <w:marBottom w:val="0"/>
      <w:divBdr>
        <w:top w:val="none" w:sz="0" w:space="0" w:color="auto"/>
        <w:left w:val="none" w:sz="0" w:space="0" w:color="auto"/>
        <w:bottom w:val="none" w:sz="0" w:space="0" w:color="auto"/>
        <w:right w:val="none" w:sz="0" w:space="0" w:color="auto"/>
      </w:divBdr>
    </w:div>
    <w:div w:id="441998908">
      <w:bodyDiv w:val="1"/>
      <w:marLeft w:val="0"/>
      <w:marRight w:val="0"/>
      <w:marTop w:val="0"/>
      <w:marBottom w:val="0"/>
      <w:divBdr>
        <w:top w:val="none" w:sz="0" w:space="0" w:color="auto"/>
        <w:left w:val="none" w:sz="0" w:space="0" w:color="auto"/>
        <w:bottom w:val="none" w:sz="0" w:space="0" w:color="auto"/>
        <w:right w:val="none" w:sz="0" w:space="0" w:color="auto"/>
      </w:divBdr>
    </w:div>
    <w:div w:id="500630940">
      <w:bodyDiv w:val="1"/>
      <w:marLeft w:val="0"/>
      <w:marRight w:val="0"/>
      <w:marTop w:val="0"/>
      <w:marBottom w:val="0"/>
      <w:divBdr>
        <w:top w:val="none" w:sz="0" w:space="0" w:color="auto"/>
        <w:left w:val="none" w:sz="0" w:space="0" w:color="auto"/>
        <w:bottom w:val="none" w:sz="0" w:space="0" w:color="auto"/>
        <w:right w:val="none" w:sz="0" w:space="0" w:color="auto"/>
      </w:divBdr>
      <w:divsChild>
        <w:div w:id="14236121">
          <w:marLeft w:val="0"/>
          <w:marRight w:val="0"/>
          <w:marTop w:val="0"/>
          <w:marBottom w:val="0"/>
          <w:divBdr>
            <w:top w:val="none" w:sz="0" w:space="0" w:color="auto"/>
            <w:left w:val="none" w:sz="0" w:space="0" w:color="auto"/>
            <w:bottom w:val="none" w:sz="0" w:space="0" w:color="auto"/>
            <w:right w:val="none" w:sz="0" w:space="0" w:color="auto"/>
          </w:divBdr>
        </w:div>
        <w:div w:id="822741057">
          <w:marLeft w:val="0"/>
          <w:marRight w:val="0"/>
          <w:marTop w:val="0"/>
          <w:marBottom w:val="0"/>
          <w:divBdr>
            <w:top w:val="none" w:sz="0" w:space="0" w:color="auto"/>
            <w:left w:val="none" w:sz="0" w:space="0" w:color="auto"/>
            <w:bottom w:val="none" w:sz="0" w:space="0" w:color="auto"/>
            <w:right w:val="none" w:sz="0" w:space="0" w:color="auto"/>
          </w:divBdr>
          <w:divsChild>
            <w:div w:id="11070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2963">
      <w:bodyDiv w:val="1"/>
      <w:marLeft w:val="0"/>
      <w:marRight w:val="0"/>
      <w:marTop w:val="0"/>
      <w:marBottom w:val="0"/>
      <w:divBdr>
        <w:top w:val="none" w:sz="0" w:space="0" w:color="auto"/>
        <w:left w:val="none" w:sz="0" w:space="0" w:color="auto"/>
        <w:bottom w:val="none" w:sz="0" w:space="0" w:color="auto"/>
        <w:right w:val="none" w:sz="0" w:space="0" w:color="auto"/>
      </w:divBdr>
      <w:divsChild>
        <w:div w:id="696077451">
          <w:marLeft w:val="0"/>
          <w:marRight w:val="0"/>
          <w:marTop w:val="0"/>
          <w:marBottom w:val="0"/>
          <w:divBdr>
            <w:top w:val="none" w:sz="0" w:space="0" w:color="auto"/>
            <w:left w:val="none" w:sz="0" w:space="0" w:color="auto"/>
            <w:bottom w:val="none" w:sz="0" w:space="0" w:color="auto"/>
            <w:right w:val="none" w:sz="0" w:space="0" w:color="auto"/>
          </w:divBdr>
          <w:divsChild>
            <w:div w:id="792091944">
              <w:marLeft w:val="0"/>
              <w:marRight w:val="0"/>
              <w:marTop w:val="0"/>
              <w:marBottom w:val="0"/>
              <w:divBdr>
                <w:top w:val="none" w:sz="0" w:space="0" w:color="auto"/>
                <w:left w:val="none" w:sz="0" w:space="0" w:color="auto"/>
                <w:bottom w:val="none" w:sz="0" w:space="0" w:color="auto"/>
                <w:right w:val="none" w:sz="0" w:space="0" w:color="auto"/>
              </w:divBdr>
            </w:div>
            <w:div w:id="1072115673">
              <w:marLeft w:val="0"/>
              <w:marRight w:val="0"/>
              <w:marTop w:val="0"/>
              <w:marBottom w:val="0"/>
              <w:divBdr>
                <w:top w:val="none" w:sz="0" w:space="0" w:color="auto"/>
                <w:left w:val="none" w:sz="0" w:space="0" w:color="auto"/>
                <w:bottom w:val="none" w:sz="0" w:space="0" w:color="auto"/>
                <w:right w:val="none" w:sz="0" w:space="0" w:color="auto"/>
              </w:divBdr>
              <w:divsChild>
                <w:div w:id="857818647">
                  <w:marLeft w:val="0"/>
                  <w:marRight w:val="0"/>
                  <w:marTop w:val="0"/>
                  <w:marBottom w:val="0"/>
                  <w:divBdr>
                    <w:top w:val="none" w:sz="0" w:space="0" w:color="auto"/>
                    <w:left w:val="none" w:sz="0" w:space="0" w:color="auto"/>
                    <w:bottom w:val="none" w:sz="0" w:space="0" w:color="auto"/>
                    <w:right w:val="none" w:sz="0" w:space="0" w:color="auto"/>
                  </w:divBdr>
                  <w:divsChild>
                    <w:div w:id="631789989">
                      <w:marLeft w:val="0"/>
                      <w:marRight w:val="0"/>
                      <w:marTop w:val="0"/>
                      <w:marBottom w:val="0"/>
                      <w:divBdr>
                        <w:top w:val="none" w:sz="0" w:space="0" w:color="auto"/>
                        <w:left w:val="none" w:sz="0" w:space="0" w:color="auto"/>
                        <w:bottom w:val="none" w:sz="0" w:space="0" w:color="auto"/>
                        <w:right w:val="none" w:sz="0" w:space="0" w:color="auto"/>
                      </w:divBdr>
                      <w:divsChild>
                        <w:div w:id="1495564094">
                          <w:marLeft w:val="0"/>
                          <w:marRight w:val="0"/>
                          <w:marTop w:val="0"/>
                          <w:marBottom w:val="0"/>
                          <w:divBdr>
                            <w:top w:val="none" w:sz="0" w:space="0" w:color="auto"/>
                            <w:left w:val="none" w:sz="0" w:space="0" w:color="auto"/>
                            <w:bottom w:val="none" w:sz="0" w:space="0" w:color="auto"/>
                            <w:right w:val="none" w:sz="0" w:space="0" w:color="auto"/>
                          </w:divBdr>
                          <w:divsChild>
                            <w:div w:id="25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475">
      <w:bodyDiv w:val="1"/>
      <w:marLeft w:val="0"/>
      <w:marRight w:val="0"/>
      <w:marTop w:val="0"/>
      <w:marBottom w:val="0"/>
      <w:divBdr>
        <w:top w:val="none" w:sz="0" w:space="0" w:color="auto"/>
        <w:left w:val="none" w:sz="0" w:space="0" w:color="auto"/>
        <w:bottom w:val="none" w:sz="0" w:space="0" w:color="auto"/>
        <w:right w:val="none" w:sz="0" w:space="0" w:color="auto"/>
      </w:divBdr>
      <w:divsChild>
        <w:div w:id="1430809245">
          <w:marLeft w:val="0"/>
          <w:marRight w:val="0"/>
          <w:marTop w:val="0"/>
          <w:marBottom w:val="0"/>
          <w:divBdr>
            <w:top w:val="none" w:sz="0" w:space="0" w:color="auto"/>
            <w:left w:val="none" w:sz="0" w:space="0" w:color="auto"/>
            <w:bottom w:val="none" w:sz="0" w:space="0" w:color="auto"/>
            <w:right w:val="none" w:sz="0" w:space="0" w:color="auto"/>
          </w:divBdr>
          <w:divsChild>
            <w:div w:id="2057049408">
              <w:marLeft w:val="0"/>
              <w:marRight w:val="0"/>
              <w:marTop w:val="555"/>
              <w:marBottom w:val="1050"/>
              <w:divBdr>
                <w:top w:val="none" w:sz="0" w:space="0" w:color="auto"/>
                <w:left w:val="none" w:sz="0" w:space="0" w:color="auto"/>
                <w:bottom w:val="none" w:sz="0" w:space="0" w:color="auto"/>
                <w:right w:val="none" w:sz="0" w:space="0" w:color="auto"/>
              </w:divBdr>
              <w:divsChild>
                <w:div w:id="1075786545">
                  <w:marLeft w:val="0"/>
                  <w:marRight w:val="0"/>
                  <w:marTop w:val="0"/>
                  <w:marBottom w:val="0"/>
                  <w:divBdr>
                    <w:top w:val="none" w:sz="0" w:space="0" w:color="auto"/>
                    <w:left w:val="none" w:sz="0" w:space="0" w:color="auto"/>
                    <w:bottom w:val="none" w:sz="0" w:space="0" w:color="auto"/>
                    <w:right w:val="none" w:sz="0" w:space="0" w:color="auto"/>
                  </w:divBdr>
                  <w:divsChild>
                    <w:div w:id="921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69364">
      <w:bodyDiv w:val="1"/>
      <w:marLeft w:val="0"/>
      <w:marRight w:val="0"/>
      <w:marTop w:val="0"/>
      <w:marBottom w:val="0"/>
      <w:divBdr>
        <w:top w:val="none" w:sz="0" w:space="0" w:color="auto"/>
        <w:left w:val="none" w:sz="0" w:space="0" w:color="auto"/>
        <w:bottom w:val="none" w:sz="0" w:space="0" w:color="auto"/>
        <w:right w:val="none" w:sz="0" w:space="0" w:color="auto"/>
      </w:divBdr>
    </w:div>
    <w:div w:id="583733407">
      <w:bodyDiv w:val="1"/>
      <w:marLeft w:val="0"/>
      <w:marRight w:val="0"/>
      <w:marTop w:val="0"/>
      <w:marBottom w:val="0"/>
      <w:divBdr>
        <w:top w:val="none" w:sz="0" w:space="0" w:color="auto"/>
        <w:left w:val="none" w:sz="0" w:space="0" w:color="auto"/>
        <w:bottom w:val="none" w:sz="0" w:space="0" w:color="auto"/>
        <w:right w:val="none" w:sz="0" w:space="0" w:color="auto"/>
      </w:divBdr>
    </w:div>
    <w:div w:id="632714542">
      <w:bodyDiv w:val="1"/>
      <w:marLeft w:val="0"/>
      <w:marRight w:val="0"/>
      <w:marTop w:val="0"/>
      <w:marBottom w:val="0"/>
      <w:divBdr>
        <w:top w:val="none" w:sz="0" w:space="0" w:color="auto"/>
        <w:left w:val="none" w:sz="0" w:space="0" w:color="auto"/>
        <w:bottom w:val="none" w:sz="0" w:space="0" w:color="auto"/>
        <w:right w:val="none" w:sz="0" w:space="0" w:color="auto"/>
      </w:divBdr>
    </w:div>
    <w:div w:id="656495195">
      <w:bodyDiv w:val="1"/>
      <w:marLeft w:val="0"/>
      <w:marRight w:val="0"/>
      <w:marTop w:val="0"/>
      <w:marBottom w:val="0"/>
      <w:divBdr>
        <w:top w:val="none" w:sz="0" w:space="0" w:color="auto"/>
        <w:left w:val="none" w:sz="0" w:space="0" w:color="auto"/>
        <w:bottom w:val="none" w:sz="0" w:space="0" w:color="auto"/>
        <w:right w:val="none" w:sz="0" w:space="0" w:color="auto"/>
      </w:divBdr>
    </w:div>
    <w:div w:id="685911725">
      <w:bodyDiv w:val="1"/>
      <w:marLeft w:val="0"/>
      <w:marRight w:val="0"/>
      <w:marTop w:val="0"/>
      <w:marBottom w:val="0"/>
      <w:divBdr>
        <w:top w:val="none" w:sz="0" w:space="0" w:color="auto"/>
        <w:left w:val="none" w:sz="0" w:space="0" w:color="auto"/>
        <w:bottom w:val="none" w:sz="0" w:space="0" w:color="auto"/>
        <w:right w:val="none" w:sz="0" w:space="0" w:color="auto"/>
      </w:divBdr>
      <w:divsChild>
        <w:div w:id="861748820">
          <w:marLeft w:val="0"/>
          <w:marRight w:val="0"/>
          <w:marTop w:val="0"/>
          <w:marBottom w:val="0"/>
          <w:divBdr>
            <w:top w:val="none" w:sz="0" w:space="0" w:color="auto"/>
            <w:left w:val="none" w:sz="0" w:space="0" w:color="auto"/>
            <w:bottom w:val="none" w:sz="0" w:space="0" w:color="auto"/>
            <w:right w:val="none" w:sz="0" w:space="0" w:color="auto"/>
          </w:divBdr>
          <w:divsChild>
            <w:div w:id="897984084">
              <w:marLeft w:val="0"/>
              <w:marRight w:val="0"/>
              <w:marTop w:val="0"/>
              <w:marBottom w:val="0"/>
              <w:divBdr>
                <w:top w:val="none" w:sz="0" w:space="0" w:color="auto"/>
                <w:left w:val="none" w:sz="0" w:space="0" w:color="auto"/>
                <w:bottom w:val="none" w:sz="0" w:space="0" w:color="auto"/>
                <w:right w:val="none" w:sz="0" w:space="0" w:color="auto"/>
              </w:divBdr>
            </w:div>
            <w:div w:id="16905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1996">
      <w:bodyDiv w:val="1"/>
      <w:marLeft w:val="0"/>
      <w:marRight w:val="0"/>
      <w:marTop w:val="0"/>
      <w:marBottom w:val="0"/>
      <w:divBdr>
        <w:top w:val="none" w:sz="0" w:space="0" w:color="auto"/>
        <w:left w:val="none" w:sz="0" w:space="0" w:color="auto"/>
        <w:bottom w:val="none" w:sz="0" w:space="0" w:color="auto"/>
        <w:right w:val="none" w:sz="0" w:space="0" w:color="auto"/>
      </w:divBdr>
    </w:div>
    <w:div w:id="755783041">
      <w:bodyDiv w:val="1"/>
      <w:marLeft w:val="0"/>
      <w:marRight w:val="0"/>
      <w:marTop w:val="0"/>
      <w:marBottom w:val="0"/>
      <w:divBdr>
        <w:top w:val="none" w:sz="0" w:space="0" w:color="auto"/>
        <w:left w:val="none" w:sz="0" w:space="0" w:color="auto"/>
        <w:bottom w:val="none" w:sz="0" w:space="0" w:color="auto"/>
        <w:right w:val="none" w:sz="0" w:space="0" w:color="auto"/>
      </w:divBdr>
    </w:div>
    <w:div w:id="797380453">
      <w:bodyDiv w:val="1"/>
      <w:marLeft w:val="0"/>
      <w:marRight w:val="0"/>
      <w:marTop w:val="0"/>
      <w:marBottom w:val="0"/>
      <w:divBdr>
        <w:top w:val="none" w:sz="0" w:space="0" w:color="auto"/>
        <w:left w:val="none" w:sz="0" w:space="0" w:color="auto"/>
        <w:bottom w:val="none" w:sz="0" w:space="0" w:color="auto"/>
        <w:right w:val="none" w:sz="0" w:space="0" w:color="auto"/>
      </w:divBdr>
    </w:div>
    <w:div w:id="820930730">
      <w:bodyDiv w:val="1"/>
      <w:marLeft w:val="0"/>
      <w:marRight w:val="0"/>
      <w:marTop w:val="0"/>
      <w:marBottom w:val="0"/>
      <w:divBdr>
        <w:top w:val="none" w:sz="0" w:space="0" w:color="auto"/>
        <w:left w:val="none" w:sz="0" w:space="0" w:color="auto"/>
        <w:bottom w:val="none" w:sz="0" w:space="0" w:color="auto"/>
        <w:right w:val="none" w:sz="0" w:space="0" w:color="auto"/>
      </w:divBdr>
      <w:divsChild>
        <w:div w:id="1059549707">
          <w:marLeft w:val="0"/>
          <w:marRight w:val="0"/>
          <w:marTop w:val="0"/>
          <w:marBottom w:val="0"/>
          <w:divBdr>
            <w:top w:val="none" w:sz="0" w:space="0" w:color="auto"/>
            <w:left w:val="none" w:sz="0" w:space="0" w:color="auto"/>
            <w:bottom w:val="none" w:sz="0" w:space="0" w:color="auto"/>
            <w:right w:val="none" w:sz="0" w:space="0" w:color="auto"/>
          </w:divBdr>
          <w:divsChild>
            <w:div w:id="8995886">
              <w:marLeft w:val="0"/>
              <w:marRight w:val="0"/>
              <w:marTop w:val="0"/>
              <w:marBottom w:val="0"/>
              <w:divBdr>
                <w:top w:val="none" w:sz="0" w:space="0" w:color="auto"/>
                <w:left w:val="none" w:sz="0" w:space="0" w:color="auto"/>
                <w:bottom w:val="none" w:sz="0" w:space="0" w:color="auto"/>
                <w:right w:val="none" w:sz="0" w:space="0" w:color="auto"/>
              </w:divBdr>
              <w:divsChild>
                <w:div w:id="2082484958">
                  <w:marLeft w:val="0"/>
                  <w:marRight w:val="0"/>
                  <w:marTop w:val="0"/>
                  <w:marBottom w:val="0"/>
                  <w:divBdr>
                    <w:top w:val="none" w:sz="0" w:space="0" w:color="auto"/>
                    <w:left w:val="none" w:sz="0" w:space="0" w:color="auto"/>
                    <w:bottom w:val="none" w:sz="0" w:space="0" w:color="auto"/>
                    <w:right w:val="none" w:sz="0" w:space="0" w:color="auto"/>
                  </w:divBdr>
                  <w:divsChild>
                    <w:div w:id="1730768052">
                      <w:marLeft w:val="0"/>
                      <w:marRight w:val="0"/>
                      <w:marTop w:val="0"/>
                      <w:marBottom w:val="0"/>
                      <w:divBdr>
                        <w:top w:val="none" w:sz="0" w:space="0" w:color="auto"/>
                        <w:left w:val="none" w:sz="0" w:space="0" w:color="auto"/>
                        <w:bottom w:val="none" w:sz="0" w:space="0" w:color="auto"/>
                        <w:right w:val="none" w:sz="0" w:space="0" w:color="auto"/>
                      </w:divBdr>
                      <w:divsChild>
                        <w:div w:id="1930460929">
                          <w:marLeft w:val="0"/>
                          <w:marRight w:val="0"/>
                          <w:marTop w:val="0"/>
                          <w:marBottom w:val="0"/>
                          <w:divBdr>
                            <w:top w:val="none" w:sz="0" w:space="0" w:color="auto"/>
                            <w:left w:val="none" w:sz="0" w:space="0" w:color="auto"/>
                            <w:bottom w:val="none" w:sz="0" w:space="0" w:color="auto"/>
                            <w:right w:val="none" w:sz="0" w:space="0" w:color="auto"/>
                          </w:divBdr>
                        </w:div>
                      </w:divsChild>
                    </w:div>
                    <w:div w:id="1940989034">
                      <w:marLeft w:val="0"/>
                      <w:marRight w:val="0"/>
                      <w:marTop w:val="0"/>
                      <w:marBottom w:val="0"/>
                      <w:divBdr>
                        <w:top w:val="none" w:sz="0" w:space="0" w:color="auto"/>
                        <w:left w:val="none" w:sz="0" w:space="0" w:color="auto"/>
                        <w:bottom w:val="none" w:sz="0" w:space="0" w:color="auto"/>
                        <w:right w:val="none" w:sz="0" w:space="0" w:color="auto"/>
                      </w:divBdr>
                      <w:divsChild>
                        <w:div w:id="585842405">
                          <w:marLeft w:val="0"/>
                          <w:marRight w:val="0"/>
                          <w:marTop w:val="0"/>
                          <w:marBottom w:val="0"/>
                          <w:divBdr>
                            <w:top w:val="none" w:sz="0" w:space="0" w:color="auto"/>
                            <w:left w:val="none" w:sz="0" w:space="0" w:color="auto"/>
                            <w:bottom w:val="none" w:sz="0" w:space="0" w:color="auto"/>
                            <w:right w:val="none" w:sz="0" w:space="0" w:color="auto"/>
                          </w:divBdr>
                        </w:div>
                        <w:div w:id="975332193">
                          <w:marLeft w:val="0"/>
                          <w:marRight w:val="0"/>
                          <w:marTop w:val="0"/>
                          <w:marBottom w:val="0"/>
                          <w:divBdr>
                            <w:top w:val="none" w:sz="0" w:space="0" w:color="auto"/>
                            <w:left w:val="none" w:sz="0" w:space="0" w:color="auto"/>
                            <w:bottom w:val="none" w:sz="0" w:space="0" w:color="auto"/>
                            <w:right w:val="none" w:sz="0" w:space="0" w:color="auto"/>
                          </w:divBdr>
                          <w:divsChild>
                            <w:div w:id="602959130">
                              <w:marLeft w:val="0"/>
                              <w:marRight w:val="0"/>
                              <w:marTop w:val="0"/>
                              <w:marBottom w:val="0"/>
                              <w:divBdr>
                                <w:top w:val="none" w:sz="0" w:space="0" w:color="auto"/>
                                <w:left w:val="none" w:sz="0" w:space="0" w:color="auto"/>
                                <w:bottom w:val="none" w:sz="0" w:space="0" w:color="auto"/>
                                <w:right w:val="none" w:sz="0" w:space="0" w:color="auto"/>
                              </w:divBdr>
                              <w:divsChild>
                                <w:div w:id="1952545117">
                                  <w:marLeft w:val="0"/>
                                  <w:marRight w:val="0"/>
                                  <w:marTop w:val="0"/>
                                  <w:marBottom w:val="0"/>
                                  <w:divBdr>
                                    <w:top w:val="none" w:sz="0" w:space="0" w:color="auto"/>
                                    <w:left w:val="none" w:sz="0" w:space="0" w:color="auto"/>
                                    <w:bottom w:val="none" w:sz="0" w:space="0" w:color="auto"/>
                                    <w:right w:val="none" w:sz="0" w:space="0" w:color="auto"/>
                                  </w:divBdr>
                                </w:div>
                              </w:divsChild>
                            </w:div>
                            <w:div w:id="1637683443">
                              <w:marLeft w:val="0"/>
                              <w:marRight w:val="0"/>
                              <w:marTop w:val="0"/>
                              <w:marBottom w:val="0"/>
                              <w:divBdr>
                                <w:top w:val="none" w:sz="0" w:space="0" w:color="auto"/>
                                <w:left w:val="none" w:sz="0" w:space="0" w:color="auto"/>
                                <w:bottom w:val="none" w:sz="0" w:space="0" w:color="auto"/>
                                <w:right w:val="none" w:sz="0" w:space="0" w:color="auto"/>
                              </w:divBdr>
                              <w:divsChild>
                                <w:div w:id="1851413803">
                                  <w:marLeft w:val="0"/>
                                  <w:marRight w:val="0"/>
                                  <w:marTop w:val="0"/>
                                  <w:marBottom w:val="0"/>
                                  <w:divBdr>
                                    <w:top w:val="none" w:sz="0" w:space="0" w:color="auto"/>
                                    <w:left w:val="none" w:sz="0" w:space="0" w:color="auto"/>
                                    <w:bottom w:val="none" w:sz="0" w:space="0" w:color="auto"/>
                                    <w:right w:val="none" w:sz="0" w:space="0" w:color="auto"/>
                                  </w:divBdr>
                                </w:div>
                                <w:div w:id="18907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594548">
      <w:bodyDiv w:val="1"/>
      <w:marLeft w:val="0"/>
      <w:marRight w:val="0"/>
      <w:marTop w:val="0"/>
      <w:marBottom w:val="0"/>
      <w:divBdr>
        <w:top w:val="none" w:sz="0" w:space="0" w:color="auto"/>
        <w:left w:val="none" w:sz="0" w:space="0" w:color="auto"/>
        <w:bottom w:val="none" w:sz="0" w:space="0" w:color="auto"/>
        <w:right w:val="none" w:sz="0" w:space="0" w:color="auto"/>
      </w:divBdr>
    </w:div>
    <w:div w:id="845827352">
      <w:bodyDiv w:val="1"/>
      <w:marLeft w:val="0"/>
      <w:marRight w:val="0"/>
      <w:marTop w:val="0"/>
      <w:marBottom w:val="0"/>
      <w:divBdr>
        <w:top w:val="none" w:sz="0" w:space="0" w:color="auto"/>
        <w:left w:val="none" w:sz="0" w:space="0" w:color="auto"/>
        <w:bottom w:val="none" w:sz="0" w:space="0" w:color="auto"/>
        <w:right w:val="none" w:sz="0" w:space="0" w:color="auto"/>
      </w:divBdr>
    </w:div>
    <w:div w:id="877932189">
      <w:bodyDiv w:val="1"/>
      <w:marLeft w:val="0"/>
      <w:marRight w:val="0"/>
      <w:marTop w:val="0"/>
      <w:marBottom w:val="0"/>
      <w:divBdr>
        <w:top w:val="none" w:sz="0" w:space="0" w:color="auto"/>
        <w:left w:val="none" w:sz="0" w:space="0" w:color="auto"/>
        <w:bottom w:val="none" w:sz="0" w:space="0" w:color="auto"/>
        <w:right w:val="none" w:sz="0" w:space="0" w:color="auto"/>
      </w:divBdr>
    </w:div>
    <w:div w:id="917330550">
      <w:bodyDiv w:val="1"/>
      <w:marLeft w:val="0"/>
      <w:marRight w:val="0"/>
      <w:marTop w:val="0"/>
      <w:marBottom w:val="0"/>
      <w:divBdr>
        <w:top w:val="none" w:sz="0" w:space="0" w:color="auto"/>
        <w:left w:val="none" w:sz="0" w:space="0" w:color="auto"/>
        <w:bottom w:val="none" w:sz="0" w:space="0" w:color="auto"/>
        <w:right w:val="none" w:sz="0" w:space="0" w:color="auto"/>
      </w:divBdr>
    </w:div>
    <w:div w:id="935216082">
      <w:bodyDiv w:val="1"/>
      <w:marLeft w:val="0"/>
      <w:marRight w:val="0"/>
      <w:marTop w:val="0"/>
      <w:marBottom w:val="0"/>
      <w:divBdr>
        <w:top w:val="none" w:sz="0" w:space="0" w:color="auto"/>
        <w:left w:val="none" w:sz="0" w:space="0" w:color="auto"/>
        <w:bottom w:val="none" w:sz="0" w:space="0" w:color="auto"/>
        <w:right w:val="none" w:sz="0" w:space="0" w:color="auto"/>
      </w:divBdr>
    </w:div>
    <w:div w:id="945041859">
      <w:bodyDiv w:val="1"/>
      <w:marLeft w:val="0"/>
      <w:marRight w:val="0"/>
      <w:marTop w:val="0"/>
      <w:marBottom w:val="0"/>
      <w:divBdr>
        <w:top w:val="none" w:sz="0" w:space="0" w:color="auto"/>
        <w:left w:val="none" w:sz="0" w:space="0" w:color="auto"/>
        <w:bottom w:val="none" w:sz="0" w:space="0" w:color="auto"/>
        <w:right w:val="none" w:sz="0" w:space="0" w:color="auto"/>
      </w:divBdr>
    </w:div>
    <w:div w:id="970785777">
      <w:bodyDiv w:val="1"/>
      <w:marLeft w:val="0"/>
      <w:marRight w:val="0"/>
      <w:marTop w:val="0"/>
      <w:marBottom w:val="0"/>
      <w:divBdr>
        <w:top w:val="none" w:sz="0" w:space="0" w:color="auto"/>
        <w:left w:val="none" w:sz="0" w:space="0" w:color="auto"/>
        <w:bottom w:val="none" w:sz="0" w:space="0" w:color="auto"/>
        <w:right w:val="none" w:sz="0" w:space="0" w:color="auto"/>
      </w:divBdr>
    </w:div>
    <w:div w:id="1018965538">
      <w:bodyDiv w:val="1"/>
      <w:marLeft w:val="0"/>
      <w:marRight w:val="0"/>
      <w:marTop w:val="0"/>
      <w:marBottom w:val="0"/>
      <w:divBdr>
        <w:top w:val="none" w:sz="0" w:space="0" w:color="auto"/>
        <w:left w:val="none" w:sz="0" w:space="0" w:color="auto"/>
        <w:bottom w:val="none" w:sz="0" w:space="0" w:color="auto"/>
        <w:right w:val="none" w:sz="0" w:space="0" w:color="auto"/>
      </w:divBdr>
    </w:div>
    <w:div w:id="1103377702">
      <w:bodyDiv w:val="1"/>
      <w:marLeft w:val="0"/>
      <w:marRight w:val="0"/>
      <w:marTop w:val="0"/>
      <w:marBottom w:val="0"/>
      <w:divBdr>
        <w:top w:val="none" w:sz="0" w:space="0" w:color="auto"/>
        <w:left w:val="none" w:sz="0" w:space="0" w:color="auto"/>
        <w:bottom w:val="none" w:sz="0" w:space="0" w:color="auto"/>
        <w:right w:val="none" w:sz="0" w:space="0" w:color="auto"/>
      </w:divBdr>
    </w:div>
    <w:div w:id="1247612885">
      <w:bodyDiv w:val="1"/>
      <w:marLeft w:val="0"/>
      <w:marRight w:val="0"/>
      <w:marTop w:val="0"/>
      <w:marBottom w:val="0"/>
      <w:divBdr>
        <w:top w:val="none" w:sz="0" w:space="0" w:color="auto"/>
        <w:left w:val="none" w:sz="0" w:space="0" w:color="auto"/>
        <w:bottom w:val="none" w:sz="0" w:space="0" w:color="auto"/>
        <w:right w:val="none" w:sz="0" w:space="0" w:color="auto"/>
      </w:divBdr>
    </w:div>
    <w:div w:id="1254900646">
      <w:bodyDiv w:val="1"/>
      <w:marLeft w:val="0"/>
      <w:marRight w:val="0"/>
      <w:marTop w:val="0"/>
      <w:marBottom w:val="0"/>
      <w:divBdr>
        <w:top w:val="none" w:sz="0" w:space="0" w:color="auto"/>
        <w:left w:val="none" w:sz="0" w:space="0" w:color="auto"/>
        <w:bottom w:val="none" w:sz="0" w:space="0" w:color="auto"/>
        <w:right w:val="none" w:sz="0" w:space="0" w:color="auto"/>
      </w:divBdr>
    </w:div>
    <w:div w:id="1269505236">
      <w:bodyDiv w:val="1"/>
      <w:marLeft w:val="0"/>
      <w:marRight w:val="0"/>
      <w:marTop w:val="0"/>
      <w:marBottom w:val="0"/>
      <w:divBdr>
        <w:top w:val="none" w:sz="0" w:space="0" w:color="auto"/>
        <w:left w:val="none" w:sz="0" w:space="0" w:color="auto"/>
        <w:bottom w:val="none" w:sz="0" w:space="0" w:color="auto"/>
        <w:right w:val="none" w:sz="0" w:space="0" w:color="auto"/>
      </w:divBdr>
    </w:div>
    <w:div w:id="1338534276">
      <w:bodyDiv w:val="1"/>
      <w:marLeft w:val="0"/>
      <w:marRight w:val="0"/>
      <w:marTop w:val="0"/>
      <w:marBottom w:val="0"/>
      <w:divBdr>
        <w:top w:val="none" w:sz="0" w:space="0" w:color="auto"/>
        <w:left w:val="none" w:sz="0" w:space="0" w:color="auto"/>
        <w:bottom w:val="none" w:sz="0" w:space="0" w:color="auto"/>
        <w:right w:val="none" w:sz="0" w:space="0" w:color="auto"/>
      </w:divBdr>
    </w:div>
    <w:div w:id="1363432371">
      <w:bodyDiv w:val="1"/>
      <w:marLeft w:val="0"/>
      <w:marRight w:val="0"/>
      <w:marTop w:val="0"/>
      <w:marBottom w:val="0"/>
      <w:divBdr>
        <w:top w:val="none" w:sz="0" w:space="0" w:color="auto"/>
        <w:left w:val="none" w:sz="0" w:space="0" w:color="auto"/>
        <w:bottom w:val="none" w:sz="0" w:space="0" w:color="auto"/>
        <w:right w:val="none" w:sz="0" w:space="0" w:color="auto"/>
      </w:divBdr>
    </w:div>
    <w:div w:id="1434200925">
      <w:bodyDiv w:val="1"/>
      <w:marLeft w:val="0"/>
      <w:marRight w:val="0"/>
      <w:marTop w:val="0"/>
      <w:marBottom w:val="0"/>
      <w:divBdr>
        <w:top w:val="none" w:sz="0" w:space="0" w:color="auto"/>
        <w:left w:val="none" w:sz="0" w:space="0" w:color="auto"/>
        <w:bottom w:val="none" w:sz="0" w:space="0" w:color="auto"/>
        <w:right w:val="none" w:sz="0" w:space="0" w:color="auto"/>
      </w:divBdr>
    </w:div>
    <w:div w:id="1490369407">
      <w:bodyDiv w:val="1"/>
      <w:marLeft w:val="0"/>
      <w:marRight w:val="0"/>
      <w:marTop w:val="0"/>
      <w:marBottom w:val="0"/>
      <w:divBdr>
        <w:top w:val="none" w:sz="0" w:space="0" w:color="auto"/>
        <w:left w:val="none" w:sz="0" w:space="0" w:color="auto"/>
        <w:bottom w:val="none" w:sz="0" w:space="0" w:color="auto"/>
        <w:right w:val="none" w:sz="0" w:space="0" w:color="auto"/>
      </w:divBdr>
      <w:divsChild>
        <w:div w:id="81803498">
          <w:marLeft w:val="0"/>
          <w:marRight w:val="0"/>
          <w:marTop w:val="48"/>
          <w:marBottom w:val="48"/>
          <w:divBdr>
            <w:top w:val="none" w:sz="0" w:space="0" w:color="auto"/>
            <w:left w:val="none" w:sz="0" w:space="0" w:color="auto"/>
            <w:bottom w:val="none" w:sz="0" w:space="0" w:color="auto"/>
            <w:right w:val="none" w:sz="0" w:space="0" w:color="auto"/>
          </w:divBdr>
        </w:div>
        <w:div w:id="1904101990">
          <w:marLeft w:val="0"/>
          <w:marRight w:val="0"/>
          <w:marTop w:val="48"/>
          <w:marBottom w:val="48"/>
          <w:divBdr>
            <w:top w:val="none" w:sz="0" w:space="0" w:color="auto"/>
            <w:left w:val="none" w:sz="0" w:space="0" w:color="auto"/>
            <w:bottom w:val="none" w:sz="0" w:space="0" w:color="auto"/>
            <w:right w:val="none" w:sz="0" w:space="0" w:color="auto"/>
          </w:divBdr>
        </w:div>
      </w:divsChild>
    </w:div>
    <w:div w:id="1495148987">
      <w:bodyDiv w:val="1"/>
      <w:marLeft w:val="0"/>
      <w:marRight w:val="0"/>
      <w:marTop w:val="0"/>
      <w:marBottom w:val="0"/>
      <w:divBdr>
        <w:top w:val="none" w:sz="0" w:space="0" w:color="auto"/>
        <w:left w:val="none" w:sz="0" w:space="0" w:color="auto"/>
        <w:bottom w:val="none" w:sz="0" w:space="0" w:color="auto"/>
        <w:right w:val="none" w:sz="0" w:space="0" w:color="auto"/>
      </w:divBdr>
    </w:div>
    <w:div w:id="1697072286">
      <w:bodyDiv w:val="1"/>
      <w:marLeft w:val="0"/>
      <w:marRight w:val="0"/>
      <w:marTop w:val="0"/>
      <w:marBottom w:val="0"/>
      <w:divBdr>
        <w:top w:val="none" w:sz="0" w:space="0" w:color="auto"/>
        <w:left w:val="none" w:sz="0" w:space="0" w:color="auto"/>
        <w:bottom w:val="none" w:sz="0" w:space="0" w:color="auto"/>
        <w:right w:val="none" w:sz="0" w:space="0" w:color="auto"/>
      </w:divBdr>
    </w:div>
    <w:div w:id="1699815452">
      <w:bodyDiv w:val="1"/>
      <w:marLeft w:val="0"/>
      <w:marRight w:val="0"/>
      <w:marTop w:val="0"/>
      <w:marBottom w:val="0"/>
      <w:divBdr>
        <w:top w:val="none" w:sz="0" w:space="0" w:color="auto"/>
        <w:left w:val="none" w:sz="0" w:space="0" w:color="auto"/>
        <w:bottom w:val="none" w:sz="0" w:space="0" w:color="auto"/>
        <w:right w:val="none" w:sz="0" w:space="0" w:color="auto"/>
      </w:divBdr>
    </w:div>
    <w:div w:id="1761834149">
      <w:bodyDiv w:val="1"/>
      <w:marLeft w:val="0"/>
      <w:marRight w:val="0"/>
      <w:marTop w:val="0"/>
      <w:marBottom w:val="0"/>
      <w:divBdr>
        <w:top w:val="none" w:sz="0" w:space="0" w:color="auto"/>
        <w:left w:val="none" w:sz="0" w:space="0" w:color="auto"/>
        <w:bottom w:val="none" w:sz="0" w:space="0" w:color="auto"/>
        <w:right w:val="none" w:sz="0" w:space="0" w:color="auto"/>
      </w:divBdr>
    </w:div>
    <w:div w:id="1845897809">
      <w:bodyDiv w:val="1"/>
      <w:marLeft w:val="0"/>
      <w:marRight w:val="0"/>
      <w:marTop w:val="0"/>
      <w:marBottom w:val="0"/>
      <w:divBdr>
        <w:top w:val="none" w:sz="0" w:space="0" w:color="auto"/>
        <w:left w:val="none" w:sz="0" w:space="0" w:color="auto"/>
        <w:bottom w:val="none" w:sz="0" w:space="0" w:color="auto"/>
        <w:right w:val="none" w:sz="0" w:space="0" w:color="auto"/>
      </w:divBdr>
    </w:div>
    <w:div w:id="1856647482">
      <w:bodyDiv w:val="1"/>
      <w:marLeft w:val="0"/>
      <w:marRight w:val="0"/>
      <w:marTop w:val="0"/>
      <w:marBottom w:val="0"/>
      <w:divBdr>
        <w:top w:val="none" w:sz="0" w:space="0" w:color="auto"/>
        <w:left w:val="none" w:sz="0" w:space="0" w:color="auto"/>
        <w:bottom w:val="none" w:sz="0" w:space="0" w:color="auto"/>
        <w:right w:val="none" w:sz="0" w:space="0" w:color="auto"/>
      </w:divBdr>
    </w:div>
    <w:div w:id="1870800383">
      <w:bodyDiv w:val="1"/>
      <w:marLeft w:val="0"/>
      <w:marRight w:val="0"/>
      <w:marTop w:val="0"/>
      <w:marBottom w:val="0"/>
      <w:divBdr>
        <w:top w:val="none" w:sz="0" w:space="0" w:color="auto"/>
        <w:left w:val="none" w:sz="0" w:space="0" w:color="auto"/>
        <w:bottom w:val="none" w:sz="0" w:space="0" w:color="auto"/>
        <w:right w:val="none" w:sz="0" w:space="0" w:color="auto"/>
      </w:divBdr>
    </w:div>
    <w:div w:id="1901789660">
      <w:bodyDiv w:val="1"/>
      <w:marLeft w:val="0"/>
      <w:marRight w:val="0"/>
      <w:marTop w:val="0"/>
      <w:marBottom w:val="0"/>
      <w:divBdr>
        <w:top w:val="none" w:sz="0" w:space="0" w:color="auto"/>
        <w:left w:val="none" w:sz="0" w:space="0" w:color="auto"/>
        <w:bottom w:val="none" w:sz="0" w:space="0" w:color="auto"/>
        <w:right w:val="none" w:sz="0" w:space="0" w:color="auto"/>
      </w:divBdr>
    </w:div>
    <w:div w:id="1912735513">
      <w:bodyDiv w:val="1"/>
      <w:marLeft w:val="0"/>
      <w:marRight w:val="0"/>
      <w:marTop w:val="0"/>
      <w:marBottom w:val="0"/>
      <w:divBdr>
        <w:top w:val="none" w:sz="0" w:space="0" w:color="auto"/>
        <w:left w:val="none" w:sz="0" w:space="0" w:color="auto"/>
        <w:bottom w:val="none" w:sz="0" w:space="0" w:color="auto"/>
        <w:right w:val="none" w:sz="0" w:space="0" w:color="auto"/>
      </w:divBdr>
    </w:div>
    <w:div w:id="1916041017">
      <w:bodyDiv w:val="1"/>
      <w:marLeft w:val="0"/>
      <w:marRight w:val="0"/>
      <w:marTop w:val="0"/>
      <w:marBottom w:val="0"/>
      <w:divBdr>
        <w:top w:val="none" w:sz="0" w:space="0" w:color="auto"/>
        <w:left w:val="none" w:sz="0" w:space="0" w:color="auto"/>
        <w:bottom w:val="none" w:sz="0" w:space="0" w:color="auto"/>
        <w:right w:val="none" w:sz="0" w:space="0" w:color="auto"/>
      </w:divBdr>
    </w:div>
    <w:div w:id="1941837102">
      <w:bodyDiv w:val="1"/>
      <w:marLeft w:val="0"/>
      <w:marRight w:val="0"/>
      <w:marTop w:val="0"/>
      <w:marBottom w:val="0"/>
      <w:divBdr>
        <w:top w:val="none" w:sz="0" w:space="0" w:color="auto"/>
        <w:left w:val="none" w:sz="0" w:space="0" w:color="auto"/>
        <w:bottom w:val="none" w:sz="0" w:space="0" w:color="auto"/>
        <w:right w:val="none" w:sz="0" w:space="0" w:color="auto"/>
      </w:divBdr>
    </w:div>
    <w:div w:id="1944412470">
      <w:bodyDiv w:val="1"/>
      <w:marLeft w:val="0"/>
      <w:marRight w:val="0"/>
      <w:marTop w:val="0"/>
      <w:marBottom w:val="0"/>
      <w:divBdr>
        <w:top w:val="none" w:sz="0" w:space="0" w:color="auto"/>
        <w:left w:val="none" w:sz="0" w:space="0" w:color="auto"/>
        <w:bottom w:val="none" w:sz="0" w:space="0" w:color="auto"/>
        <w:right w:val="none" w:sz="0" w:space="0" w:color="auto"/>
      </w:divBdr>
    </w:div>
    <w:div w:id="1944652353">
      <w:bodyDiv w:val="1"/>
      <w:marLeft w:val="0"/>
      <w:marRight w:val="0"/>
      <w:marTop w:val="0"/>
      <w:marBottom w:val="0"/>
      <w:divBdr>
        <w:top w:val="none" w:sz="0" w:space="0" w:color="auto"/>
        <w:left w:val="none" w:sz="0" w:space="0" w:color="auto"/>
        <w:bottom w:val="none" w:sz="0" w:space="0" w:color="auto"/>
        <w:right w:val="none" w:sz="0" w:space="0" w:color="auto"/>
      </w:divBdr>
      <w:divsChild>
        <w:div w:id="7681869">
          <w:marLeft w:val="0"/>
          <w:marRight w:val="0"/>
          <w:marTop w:val="0"/>
          <w:marBottom w:val="0"/>
          <w:divBdr>
            <w:top w:val="none" w:sz="0" w:space="0" w:color="auto"/>
            <w:left w:val="none" w:sz="0" w:space="0" w:color="auto"/>
            <w:bottom w:val="none" w:sz="0" w:space="0" w:color="auto"/>
            <w:right w:val="none" w:sz="0" w:space="0" w:color="auto"/>
          </w:divBdr>
        </w:div>
        <w:div w:id="57634829">
          <w:marLeft w:val="0"/>
          <w:marRight w:val="0"/>
          <w:marTop w:val="0"/>
          <w:marBottom w:val="0"/>
          <w:divBdr>
            <w:top w:val="none" w:sz="0" w:space="0" w:color="auto"/>
            <w:left w:val="none" w:sz="0" w:space="0" w:color="auto"/>
            <w:bottom w:val="none" w:sz="0" w:space="0" w:color="auto"/>
            <w:right w:val="none" w:sz="0" w:space="0" w:color="auto"/>
          </w:divBdr>
        </w:div>
        <w:div w:id="90398194">
          <w:marLeft w:val="0"/>
          <w:marRight w:val="0"/>
          <w:marTop w:val="0"/>
          <w:marBottom w:val="0"/>
          <w:divBdr>
            <w:top w:val="none" w:sz="0" w:space="0" w:color="auto"/>
            <w:left w:val="none" w:sz="0" w:space="0" w:color="auto"/>
            <w:bottom w:val="none" w:sz="0" w:space="0" w:color="auto"/>
            <w:right w:val="none" w:sz="0" w:space="0" w:color="auto"/>
          </w:divBdr>
        </w:div>
        <w:div w:id="106435969">
          <w:marLeft w:val="0"/>
          <w:marRight w:val="0"/>
          <w:marTop w:val="0"/>
          <w:marBottom w:val="0"/>
          <w:divBdr>
            <w:top w:val="none" w:sz="0" w:space="0" w:color="auto"/>
            <w:left w:val="none" w:sz="0" w:space="0" w:color="auto"/>
            <w:bottom w:val="none" w:sz="0" w:space="0" w:color="auto"/>
            <w:right w:val="none" w:sz="0" w:space="0" w:color="auto"/>
          </w:divBdr>
        </w:div>
        <w:div w:id="107824119">
          <w:marLeft w:val="0"/>
          <w:marRight w:val="0"/>
          <w:marTop w:val="0"/>
          <w:marBottom w:val="0"/>
          <w:divBdr>
            <w:top w:val="none" w:sz="0" w:space="0" w:color="auto"/>
            <w:left w:val="none" w:sz="0" w:space="0" w:color="auto"/>
            <w:bottom w:val="none" w:sz="0" w:space="0" w:color="auto"/>
            <w:right w:val="none" w:sz="0" w:space="0" w:color="auto"/>
          </w:divBdr>
        </w:div>
        <w:div w:id="133379212">
          <w:marLeft w:val="0"/>
          <w:marRight w:val="0"/>
          <w:marTop w:val="0"/>
          <w:marBottom w:val="0"/>
          <w:divBdr>
            <w:top w:val="none" w:sz="0" w:space="0" w:color="auto"/>
            <w:left w:val="none" w:sz="0" w:space="0" w:color="auto"/>
            <w:bottom w:val="none" w:sz="0" w:space="0" w:color="auto"/>
            <w:right w:val="none" w:sz="0" w:space="0" w:color="auto"/>
          </w:divBdr>
        </w:div>
        <w:div w:id="140730911">
          <w:marLeft w:val="0"/>
          <w:marRight w:val="0"/>
          <w:marTop w:val="0"/>
          <w:marBottom w:val="0"/>
          <w:divBdr>
            <w:top w:val="none" w:sz="0" w:space="0" w:color="auto"/>
            <w:left w:val="none" w:sz="0" w:space="0" w:color="auto"/>
            <w:bottom w:val="none" w:sz="0" w:space="0" w:color="auto"/>
            <w:right w:val="none" w:sz="0" w:space="0" w:color="auto"/>
          </w:divBdr>
        </w:div>
        <w:div w:id="147594919">
          <w:marLeft w:val="0"/>
          <w:marRight w:val="0"/>
          <w:marTop w:val="0"/>
          <w:marBottom w:val="0"/>
          <w:divBdr>
            <w:top w:val="none" w:sz="0" w:space="0" w:color="auto"/>
            <w:left w:val="none" w:sz="0" w:space="0" w:color="auto"/>
            <w:bottom w:val="none" w:sz="0" w:space="0" w:color="auto"/>
            <w:right w:val="none" w:sz="0" w:space="0" w:color="auto"/>
          </w:divBdr>
        </w:div>
        <w:div w:id="152573873">
          <w:marLeft w:val="0"/>
          <w:marRight w:val="0"/>
          <w:marTop w:val="0"/>
          <w:marBottom w:val="0"/>
          <w:divBdr>
            <w:top w:val="none" w:sz="0" w:space="0" w:color="auto"/>
            <w:left w:val="none" w:sz="0" w:space="0" w:color="auto"/>
            <w:bottom w:val="none" w:sz="0" w:space="0" w:color="auto"/>
            <w:right w:val="none" w:sz="0" w:space="0" w:color="auto"/>
          </w:divBdr>
        </w:div>
        <w:div w:id="178395580">
          <w:marLeft w:val="0"/>
          <w:marRight w:val="0"/>
          <w:marTop w:val="0"/>
          <w:marBottom w:val="0"/>
          <w:divBdr>
            <w:top w:val="none" w:sz="0" w:space="0" w:color="auto"/>
            <w:left w:val="none" w:sz="0" w:space="0" w:color="auto"/>
            <w:bottom w:val="none" w:sz="0" w:space="0" w:color="auto"/>
            <w:right w:val="none" w:sz="0" w:space="0" w:color="auto"/>
          </w:divBdr>
        </w:div>
        <w:div w:id="199099738">
          <w:marLeft w:val="0"/>
          <w:marRight w:val="0"/>
          <w:marTop w:val="0"/>
          <w:marBottom w:val="0"/>
          <w:divBdr>
            <w:top w:val="none" w:sz="0" w:space="0" w:color="auto"/>
            <w:left w:val="none" w:sz="0" w:space="0" w:color="auto"/>
            <w:bottom w:val="none" w:sz="0" w:space="0" w:color="auto"/>
            <w:right w:val="none" w:sz="0" w:space="0" w:color="auto"/>
          </w:divBdr>
        </w:div>
        <w:div w:id="227769419">
          <w:marLeft w:val="0"/>
          <w:marRight w:val="0"/>
          <w:marTop w:val="0"/>
          <w:marBottom w:val="0"/>
          <w:divBdr>
            <w:top w:val="none" w:sz="0" w:space="0" w:color="auto"/>
            <w:left w:val="none" w:sz="0" w:space="0" w:color="auto"/>
            <w:bottom w:val="none" w:sz="0" w:space="0" w:color="auto"/>
            <w:right w:val="none" w:sz="0" w:space="0" w:color="auto"/>
          </w:divBdr>
        </w:div>
        <w:div w:id="254093502">
          <w:marLeft w:val="0"/>
          <w:marRight w:val="0"/>
          <w:marTop w:val="0"/>
          <w:marBottom w:val="0"/>
          <w:divBdr>
            <w:top w:val="none" w:sz="0" w:space="0" w:color="auto"/>
            <w:left w:val="none" w:sz="0" w:space="0" w:color="auto"/>
            <w:bottom w:val="none" w:sz="0" w:space="0" w:color="auto"/>
            <w:right w:val="none" w:sz="0" w:space="0" w:color="auto"/>
          </w:divBdr>
        </w:div>
        <w:div w:id="288367429">
          <w:marLeft w:val="0"/>
          <w:marRight w:val="0"/>
          <w:marTop w:val="0"/>
          <w:marBottom w:val="0"/>
          <w:divBdr>
            <w:top w:val="none" w:sz="0" w:space="0" w:color="auto"/>
            <w:left w:val="none" w:sz="0" w:space="0" w:color="auto"/>
            <w:bottom w:val="none" w:sz="0" w:space="0" w:color="auto"/>
            <w:right w:val="none" w:sz="0" w:space="0" w:color="auto"/>
          </w:divBdr>
        </w:div>
        <w:div w:id="299186559">
          <w:marLeft w:val="0"/>
          <w:marRight w:val="0"/>
          <w:marTop w:val="0"/>
          <w:marBottom w:val="0"/>
          <w:divBdr>
            <w:top w:val="none" w:sz="0" w:space="0" w:color="auto"/>
            <w:left w:val="none" w:sz="0" w:space="0" w:color="auto"/>
            <w:bottom w:val="none" w:sz="0" w:space="0" w:color="auto"/>
            <w:right w:val="none" w:sz="0" w:space="0" w:color="auto"/>
          </w:divBdr>
        </w:div>
        <w:div w:id="305478809">
          <w:marLeft w:val="0"/>
          <w:marRight w:val="0"/>
          <w:marTop w:val="0"/>
          <w:marBottom w:val="0"/>
          <w:divBdr>
            <w:top w:val="none" w:sz="0" w:space="0" w:color="auto"/>
            <w:left w:val="none" w:sz="0" w:space="0" w:color="auto"/>
            <w:bottom w:val="none" w:sz="0" w:space="0" w:color="auto"/>
            <w:right w:val="none" w:sz="0" w:space="0" w:color="auto"/>
          </w:divBdr>
        </w:div>
        <w:div w:id="307125690">
          <w:marLeft w:val="0"/>
          <w:marRight w:val="0"/>
          <w:marTop w:val="0"/>
          <w:marBottom w:val="0"/>
          <w:divBdr>
            <w:top w:val="none" w:sz="0" w:space="0" w:color="auto"/>
            <w:left w:val="none" w:sz="0" w:space="0" w:color="auto"/>
            <w:bottom w:val="none" w:sz="0" w:space="0" w:color="auto"/>
            <w:right w:val="none" w:sz="0" w:space="0" w:color="auto"/>
          </w:divBdr>
        </w:div>
        <w:div w:id="348260377">
          <w:marLeft w:val="0"/>
          <w:marRight w:val="0"/>
          <w:marTop w:val="0"/>
          <w:marBottom w:val="0"/>
          <w:divBdr>
            <w:top w:val="none" w:sz="0" w:space="0" w:color="auto"/>
            <w:left w:val="none" w:sz="0" w:space="0" w:color="auto"/>
            <w:bottom w:val="none" w:sz="0" w:space="0" w:color="auto"/>
            <w:right w:val="none" w:sz="0" w:space="0" w:color="auto"/>
          </w:divBdr>
        </w:div>
        <w:div w:id="366375909">
          <w:marLeft w:val="0"/>
          <w:marRight w:val="0"/>
          <w:marTop w:val="0"/>
          <w:marBottom w:val="0"/>
          <w:divBdr>
            <w:top w:val="none" w:sz="0" w:space="0" w:color="auto"/>
            <w:left w:val="none" w:sz="0" w:space="0" w:color="auto"/>
            <w:bottom w:val="none" w:sz="0" w:space="0" w:color="auto"/>
            <w:right w:val="none" w:sz="0" w:space="0" w:color="auto"/>
          </w:divBdr>
        </w:div>
        <w:div w:id="442192915">
          <w:marLeft w:val="0"/>
          <w:marRight w:val="0"/>
          <w:marTop w:val="0"/>
          <w:marBottom w:val="0"/>
          <w:divBdr>
            <w:top w:val="none" w:sz="0" w:space="0" w:color="auto"/>
            <w:left w:val="none" w:sz="0" w:space="0" w:color="auto"/>
            <w:bottom w:val="none" w:sz="0" w:space="0" w:color="auto"/>
            <w:right w:val="none" w:sz="0" w:space="0" w:color="auto"/>
          </w:divBdr>
        </w:div>
        <w:div w:id="481123982">
          <w:marLeft w:val="0"/>
          <w:marRight w:val="0"/>
          <w:marTop w:val="0"/>
          <w:marBottom w:val="0"/>
          <w:divBdr>
            <w:top w:val="none" w:sz="0" w:space="0" w:color="auto"/>
            <w:left w:val="none" w:sz="0" w:space="0" w:color="auto"/>
            <w:bottom w:val="none" w:sz="0" w:space="0" w:color="auto"/>
            <w:right w:val="none" w:sz="0" w:space="0" w:color="auto"/>
          </w:divBdr>
        </w:div>
        <w:div w:id="508912223">
          <w:marLeft w:val="0"/>
          <w:marRight w:val="0"/>
          <w:marTop w:val="0"/>
          <w:marBottom w:val="0"/>
          <w:divBdr>
            <w:top w:val="none" w:sz="0" w:space="0" w:color="auto"/>
            <w:left w:val="none" w:sz="0" w:space="0" w:color="auto"/>
            <w:bottom w:val="none" w:sz="0" w:space="0" w:color="auto"/>
            <w:right w:val="none" w:sz="0" w:space="0" w:color="auto"/>
          </w:divBdr>
        </w:div>
        <w:div w:id="535042892">
          <w:marLeft w:val="0"/>
          <w:marRight w:val="0"/>
          <w:marTop w:val="0"/>
          <w:marBottom w:val="0"/>
          <w:divBdr>
            <w:top w:val="none" w:sz="0" w:space="0" w:color="auto"/>
            <w:left w:val="none" w:sz="0" w:space="0" w:color="auto"/>
            <w:bottom w:val="none" w:sz="0" w:space="0" w:color="auto"/>
            <w:right w:val="none" w:sz="0" w:space="0" w:color="auto"/>
          </w:divBdr>
        </w:div>
        <w:div w:id="540822644">
          <w:marLeft w:val="0"/>
          <w:marRight w:val="0"/>
          <w:marTop w:val="0"/>
          <w:marBottom w:val="0"/>
          <w:divBdr>
            <w:top w:val="none" w:sz="0" w:space="0" w:color="auto"/>
            <w:left w:val="none" w:sz="0" w:space="0" w:color="auto"/>
            <w:bottom w:val="none" w:sz="0" w:space="0" w:color="auto"/>
            <w:right w:val="none" w:sz="0" w:space="0" w:color="auto"/>
          </w:divBdr>
        </w:div>
        <w:div w:id="557201849">
          <w:marLeft w:val="0"/>
          <w:marRight w:val="0"/>
          <w:marTop w:val="0"/>
          <w:marBottom w:val="0"/>
          <w:divBdr>
            <w:top w:val="none" w:sz="0" w:space="0" w:color="auto"/>
            <w:left w:val="none" w:sz="0" w:space="0" w:color="auto"/>
            <w:bottom w:val="none" w:sz="0" w:space="0" w:color="auto"/>
            <w:right w:val="none" w:sz="0" w:space="0" w:color="auto"/>
          </w:divBdr>
        </w:div>
        <w:div w:id="566302297">
          <w:marLeft w:val="0"/>
          <w:marRight w:val="0"/>
          <w:marTop w:val="0"/>
          <w:marBottom w:val="0"/>
          <w:divBdr>
            <w:top w:val="none" w:sz="0" w:space="0" w:color="auto"/>
            <w:left w:val="none" w:sz="0" w:space="0" w:color="auto"/>
            <w:bottom w:val="none" w:sz="0" w:space="0" w:color="auto"/>
            <w:right w:val="none" w:sz="0" w:space="0" w:color="auto"/>
          </w:divBdr>
        </w:div>
        <w:div w:id="606236318">
          <w:marLeft w:val="0"/>
          <w:marRight w:val="0"/>
          <w:marTop w:val="0"/>
          <w:marBottom w:val="0"/>
          <w:divBdr>
            <w:top w:val="none" w:sz="0" w:space="0" w:color="auto"/>
            <w:left w:val="none" w:sz="0" w:space="0" w:color="auto"/>
            <w:bottom w:val="none" w:sz="0" w:space="0" w:color="auto"/>
            <w:right w:val="none" w:sz="0" w:space="0" w:color="auto"/>
          </w:divBdr>
        </w:div>
        <w:div w:id="615795017">
          <w:marLeft w:val="0"/>
          <w:marRight w:val="0"/>
          <w:marTop w:val="0"/>
          <w:marBottom w:val="0"/>
          <w:divBdr>
            <w:top w:val="none" w:sz="0" w:space="0" w:color="auto"/>
            <w:left w:val="none" w:sz="0" w:space="0" w:color="auto"/>
            <w:bottom w:val="none" w:sz="0" w:space="0" w:color="auto"/>
            <w:right w:val="none" w:sz="0" w:space="0" w:color="auto"/>
          </w:divBdr>
        </w:div>
        <w:div w:id="643433934">
          <w:marLeft w:val="0"/>
          <w:marRight w:val="0"/>
          <w:marTop w:val="0"/>
          <w:marBottom w:val="0"/>
          <w:divBdr>
            <w:top w:val="none" w:sz="0" w:space="0" w:color="auto"/>
            <w:left w:val="none" w:sz="0" w:space="0" w:color="auto"/>
            <w:bottom w:val="none" w:sz="0" w:space="0" w:color="auto"/>
            <w:right w:val="none" w:sz="0" w:space="0" w:color="auto"/>
          </w:divBdr>
        </w:div>
        <w:div w:id="654182404">
          <w:marLeft w:val="0"/>
          <w:marRight w:val="0"/>
          <w:marTop w:val="0"/>
          <w:marBottom w:val="0"/>
          <w:divBdr>
            <w:top w:val="none" w:sz="0" w:space="0" w:color="auto"/>
            <w:left w:val="none" w:sz="0" w:space="0" w:color="auto"/>
            <w:bottom w:val="none" w:sz="0" w:space="0" w:color="auto"/>
            <w:right w:val="none" w:sz="0" w:space="0" w:color="auto"/>
          </w:divBdr>
        </w:div>
        <w:div w:id="668489001">
          <w:marLeft w:val="0"/>
          <w:marRight w:val="0"/>
          <w:marTop w:val="0"/>
          <w:marBottom w:val="0"/>
          <w:divBdr>
            <w:top w:val="none" w:sz="0" w:space="0" w:color="auto"/>
            <w:left w:val="none" w:sz="0" w:space="0" w:color="auto"/>
            <w:bottom w:val="none" w:sz="0" w:space="0" w:color="auto"/>
            <w:right w:val="none" w:sz="0" w:space="0" w:color="auto"/>
          </w:divBdr>
        </w:div>
        <w:div w:id="678123577">
          <w:marLeft w:val="0"/>
          <w:marRight w:val="0"/>
          <w:marTop w:val="0"/>
          <w:marBottom w:val="0"/>
          <w:divBdr>
            <w:top w:val="none" w:sz="0" w:space="0" w:color="auto"/>
            <w:left w:val="none" w:sz="0" w:space="0" w:color="auto"/>
            <w:bottom w:val="none" w:sz="0" w:space="0" w:color="auto"/>
            <w:right w:val="none" w:sz="0" w:space="0" w:color="auto"/>
          </w:divBdr>
        </w:div>
        <w:div w:id="729154762">
          <w:marLeft w:val="0"/>
          <w:marRight w:val="0"/>
          <w:marTop w:val="0"/>
          <w:marBottom w:val="0"/>
          <w:divBdr>
            <w:top w:val="none" w:sz="0" w:space="0" w:color="auto"/>
            <w:left w:val="none" w:sz="0" w:space="0" w:color="auto"/>
            <w:bottom w:val="none" w:sz="0" w:space="0" w:color="auto"/>
            <w:right w:val="none" w:sz="0" w:space="0" w:color="auto"/>
          </w:divBdr>
        </w:div>
        <w:div w:id="743988247">
          <w:marLeft w:val="0"/>
          <w:marRight w:val="0"/>
          <w:marTop w:val="0"/>
          <w:marBottom w:val="0"/>
          <w:divBdr>
            <w:top w:val="none" w:sz="0" w:space="0" w:color="auto"/>
            <w:left w:val="none" w:sz="0" w:space="0" w:color="auto"/>
            <w:bottom w:val="none" w:sz="0" w:space="0" w:color="auto"/>
            <w:right w:val="none" w:sz="0" w:space="0" w:color="auto"/>
          </w:divBdr>
        </w:div>
        <w:div w:id="747532147">
          <w:marLeft w:val="0"/>
          <w:marRight w:val="0"/>
          <w:marTop w:val="0"/>
          <w:marBottom w:val="0"/>
          <w:divBdr>
            <w:top w:val="none" w:sz="0" w:space="0" w:color="auto"/>
            <w:left w:val="none" w:sz="0" w:space="0" w:color="auto"/>
            <w:bottom w:val="none" w:sz="0" w:space="0" w:color="auto"/>
            <w:right w:val="none" w:sz="0" w:space="0" w:color="auto"/>
          </w:divBdr>
        </w:div>
        <w:div w:id="754673510">
          <w:marLeft w:val="0"/>
          <w:marRight w:val="0"/>
          <w:marTop w:val="0"/>
          <w:marBottom w:val="0"/>
          <w:divBdr>
            <w:top w:val="none" w:sz="0" w:space="0" w:color="auto"/>
            <w:left w:val="none" w:sz="0" w:space="0" w:color="auto"/>
            <w:bottom w:val="none" w:sz="0" w:space="0" w:color="auto"/>
            <w:right w:val="none" w:sz="0" w:space="0" w:color="auto"/>
          </w:divBdr>
        </w:div>
        <w:div w:id="809247602">
          <w:marLeft w:val="0"/>
          <w:marRight w:val="0"/>
          <w:marTop w:val="0"/>
          <w:marBottom w:val="0"/>
          <w:divBdr>
            <w:top w:val="none" w:sz="0" w:space="0" w:color="auto"/>
            <w:left w:val="none" w:sz="0" w:space="0" w:color="auto"/>
            <w:bottom w:val="none" w:sz="0" w:space="0" w:color="auto"/>
            <w:right w:val="none" w:sz="0" w:space="0" w:color="auto"/>
          </w:divBdr>
        </w:div>
        <w:div w:id="848524039">
          <w:marLeft w:val="0"/>
          <w:marRight w:val="0"/>
          <w:marTop w:val="0"/>
          <w:marBottom w:val="0"/>
          <w:divBdr>
            <w:top w:val="none" w:sz="0" w:space="0" w:color="auto"/>
            <w:left w:val="none" w:sz="0" w:space="0" w:color="auto"/>
            <w:bottom w:val="none" w:sz="0" w:space="0" w:color="auto"/>
            <w:right w:val="none" w:sz="0" w:space="0" w:color="auto"/>
          </w:divBdr>
        </w:div>
        <w:div w:id="857961758">
          <w:marLeft w:val="0"/>
          <w:marRight w:val="0"/>
          <w:marTop w:val="0"/>
          <w:marBottom w:val="0"/>
          <w:divBdr>
            <w:top w:val="none" w:sz="0" w:space="0" w:color="auto"/>
            <w:left w:val="none" w:sz="0" w:space="0" w:color="auto"/>
            <w:bottom w:val="none" w:sz="0" w:space="0" w:color="auto"/>
            <w:right w:val="none" w:sz="0" w:space="0" w:color="auto"/>
          </w:divBdr>
        </w:div>
        <w:div w:id="858664088">
          <w:marLeft w:val="0"/>
          <w:marRight w:val="0"/>
          <w:marTop w:val="0"/>
          <w:marBottom w:val="0"/>
          <w:divBdr>
            <w:top w:val="none" w:sz="0" w:space="0" w:color="auto"/>
            <w:left w:val="none" w:sz="0" w:space="0" w:color="auto"/>
            <w:bottom w:val="none" w:sz="0" w:space="0" w:color="auto"/>
            <w:right w:val="none" w:sz="0" w:space="0" w:color="auto"/>
          </w:divBdr>
        </w:div>
        <w:div w:id="862942450">
          <w:marLeft w:val="0"/>
          <w:marRight w:val="0"/>
          <w:marTop w:val="0"/>
          <w:marBottom w:val="0"/>
          <w:divBdr>
            <w:top w:val="none" w:sz="0" w:space="0" w:color="auto"/>
            <w:left w:val="none" w:sz="0" w:space="0" w:color="auto"/>
            <w:bottom w:val="none" w:sz="0" w:space="0" w:color="auto"/>
            <w:right w:val="none" w:sz="0" w:space="0" w:color="auto"/>
          </w:divBdr>
        </w:div>
        <w:div w:id="868682026">
          <w:marLeft w:val="0"/>
          <w:marRight w:val="0"/>
          <w:marTop w:val="0"/>
          <w:marBottom w:val="0"/>
          <w:divBdr>
            <w:top w:val="none" w:sz="0" w:space="0" w:color="auto"/>
            <w:left w:val="none" w:sz="0" w:space="0" w:color="auto"/>
            <w:bottom w:val="none" w:sz="0" w:space="0" w:color="auto"/>
            <w:right w:val="none" w:sz="0" w:space="0" w:color="auto"/>
          </w:divBdr>
        </w:div>
        <w:div w:id="871261417">
          <w:marLeft w:val="0"/>
          <w:marRight w:val="0"/>
          <w:marTop w:val="0"/>
          <w:marBottom w:val="0"/>
          <w:divBdr>
            <w:top w:val="none" w:sz="0" w:space="0" w:color="auto"/>
            <w:left w:val="none" w:sz="0" w:space="0" w:color="auto"/>
            <w:bottom w:val="none" w:sz="0" w:space="0" w:color="auto"/>
            <w:right w:val="none" w:sz="0" w:space="0" w:color="auto"/>
          </w:divBdr>
        </w:div>
        <w:div w:id="875654530">
          <w:marLeft w:val="0"/>
          <w:marRight w:val="0"/>
          <w:marTop w:val="0"/>
          <w:marBottom w:val="0"/>
          <w:divBdr>
            <w:top w:val="none" w:sz="0" w:space="0" w:color="auto"/>
            <w:left w:val="none" w:sz="0" w:space="0" w:color="auto"/>
            <w:bottom w:val="none" w:sz="0" w:space="0" w:color="auto"/>
            <w:right w:val="none" w:sz="0" w:space="0" w:color="auto"/>
          </w:divBdr>
        </w:div>
        <w:div w:id="880481454">
          <w:marLeft w:val="0"/>
          <w:marRight w:val="0"/>
          <w:marTop w:val="0"/>
          <w:marBottom w:val="0"/>
          <w:divBdr>
            <w:top w:val="none" w:sz="0" w:space="0" w:color="auto"/>
            <w:left w:val="none" w:sz="0" w:space="0" w:color="auto"/>
            <w:bottom w:val="none" w:sz="0" w:space="0" w:color="auto"/>
            <w:right w:val="none" w:sz="0" w:space="0" w:color="auto"/>
          </w:divBdr>
        </w:div>
        <w:div w:id="903098726">
          <w:marLeft w:val="0"/>
          <w:marRight w:val="0"/>
          <w:marTop w:val="0"/>
          <w:marBottom w:val="0"/>
          <w:divBdr>
            <w:top w:val="none" w:sz="0" w:space="0" w:color="auto"/>
            <w:left w:val="none" w:sz="0" w:space="0" w:color="auto"/>
            <w:bottom w:val="none" w:sz="0" w:space="0" w:color="auto"/>
            <w:right w:val="none" w:sz="0" w:space="0" w:color="auto"/>
          </w:divBdr>
        </w:div>
        <w:div w:id="914583938">
          <w:marLeft w:val="0"/>
          <w:marRight w:val="0"/>
          <w:marTop w:val="0"/>
          <w:marBottom w:val="0"/>
          <w:divBdr>
            <w:top w:val="none" w:sz="0" w:space="0" w:color="auto"/>
            <w:left w:val="none" w:sz="0" w:space="0" w:color="auto"/>
            <w:bottom w:val="none" w:sz="0" w:space="0" w:color="auto"/>
            <w:right w:val="none" w:sz="0" w:space="0" w:color="auto"/>
          </w:divBdr>
        </w:div>
        <w:div w:id="958530757">
          <w:marLeft w:val="0"/>
          <w:marRight w:val="0"/>
          <w:marTop w:val="0"/>
          <w:marBottom w:val="0"/>
          <w:divBdr>
            <w:top w:val="none" w:sz="0" w:space="0" w:color="auto"/>
            <w:left w:val="none" w:sz="0" w:space="0" w:color="auto"/>
            <w:bottom w:val="none" w:sz="0" w:space="0" w:color="auto"/>
            <w:right w:val="none" w:sz="0" w:space="0" w:color="auto"/>
          </w:divBdr>
        </w:div>
        <w:div w:id="986862856">
          <w:marLeft w:val="0"/>
          <w:marRight w:val="0"/>
          <w:marTop w:val="0"/>
          <w:marBottom w:val="0"/>
          <w:divBdr>
            <w:top w:val="none" w:sz="0" w:space="0" w:color="auto"/>
            <w:left w:val="none" w:sz="0" w:space="0" w:color="auto"/>
            <w:bottom w:val="none" w:sz="0" w:space="0" w:color="auto"/>
            <w:right w:val="none" w:sz="0" w:space="0" w:color="auto"/>
          </w:divBdr>
        </w:div>
        <w:div w:id="993487470">
          <w:marLeft w:val="0"/>
          <w:marRight w:val="0"/>
          <w:marTop w:val="0"/>
          <w:marBottom w:val="0"/>
          <w:divBdr>
            <w:top w:val="none" w:sz="0" w:space="0" w:color="auto"/>
            <w:left w:val="none" w:sz="0" w:space="0" w:color="auto"/>
            <w:bottom w:val="none" w:sz="0" w:space="0" w:color="auto"/>
            <w:right w:val="none" w:sz="0" w:space="0" w:color="auto"/>
          </w:divBdr>
        </w:div>
        <w:div w:id="1002704525">
          <w:marLeft w:val="0"/>
          <w:marRight w:val="0"/>
          <w:marTop w:val="0"/>
          <w:marBottom w:val="0"/>
          <w:divBdr>
            <w:top w:val="none" w:sz="0" w:space="0" w:color="auto"/>
            <w:left w:val="none" w:sz="0" w:space="0" w:color="auto"/>
            <w:bottom w:val="none" w:sz="0" w:space="0" w:color="auto"/>
            <w:right w:val="none" w:sz="0" w:space="0" w:color="auto"/>
          </w:divBdr>
        </w:div>
        <w:div w:id="1003892719">
          <w:marLeft w:val="0"/>
          <w:marRight w:val="0"/>
          <w:marTop w:val="0"/>
          <w:marBottom w:val="0"/>
          <w:divBdr>
            <w:top w:val="none" w:sz="0" w:space="0" w:color="auto"/>
            <w:left w:val="none" w:sz="0" w:space="0" w:color="auto"/>
            <w:bottom w:val="none" w:sz="0" w:space="0" w:color="auto"/>
            <w:right w:val="none" w:sz="0" w:space="0" w:color="auto"/>
          </w:divBdr>
        </w:div>
        <w:div w:id="1019771820">
          <w:marLeft w:val="0"/>
          <w:marRight w:val="0"/>
          <w:marTop w:val="0"/>
          <w:marBottom w:val="0"/>
          <w:divBdr>
            <w:top w:val="none" w:sz="0" w:space="0" w:color="auto"/>
            <w:left w:val="none" w:sz="0" w:space="0" w:color="auto"/>
            <w:bottom w:val="none" w:sz="0" w:space="0" w:color="auto"/>
            <w:right w:val="none" w:sz="0" w:space="0" w:color="auto"/>
          </w:divBdr>
        </w:div>
        <w:div w:id="1026373978">
          <w:marLeft w:val="0"/>
          <w:marRight w:val="0"/>
          <w:marTop w:val="0"/>
          <w:marBottom w:val="0"/>
          <w:divBdr>
            <w:top w:val="none" w:sz="0" w:space="0" w:color="auto"/>
            <w:left w:val="none" w:sz="0" w:space="0" w:color="auto"/>
            <w:bottom w:val="none" w:sz="0" w:space="0" w:color="auto"/>
            <w:right w:val="none" w:sz="0" w:space="0" w:color="auto"/>
          </w:divBdr>
        </w:div>
        <w:div w:id="1053310626">
          <w:marLeft w:val="0"/>
          <w:marRight w:val="0"/>
          <w:marTop w:val="0"/>
          <w:marBottom w:val="0"/>
          <w:divBdr>
            <w:top w:val="none" w:sz="0" w:space="0" w:color="auto"/>
            <w:left w:val="none" w:sz="0" w:space="0" w:color="auto"/>
            <w:bottom w:val="none" w:sz="0" w:space="0" w:color="auto"/>
            <w:right w:val="none" w:sz="0" w:space="0" w:color="auto"/>
          </w:divBdr>
        </w:div>
        <w:div w:id="1065370008">
          <w:marLeft w:val="0"/>
          <w:marRight w:val="0"/>
          <w:marTop w:val="0"/>
          <w:marBottom w:val="0"/>
          <w:divBdr>
            <w:top w:val="none" w:sz="0" w:space="0" w:color="auto"/>
            <w:left w:val="none" w:sz="0" w:space="0" w:color="auto"/>
            <w:bottom w:val="none" w:sz="0" w:space="0" w:color="auto"/>
            <w:right w:val="none" w:sz="0" w:space="0" w:color="auto"/>
          </w:divBdr>
        </w:div>
        <w:div w:id="1069571191">
          <w:marLeft w:val="0"/>
          <w:marRight w:val="0"/>
          <w:marTop w:val="0"/>
          <w:marBottom w:val="0"/>
          <w:divBdr>
            <w:top w:val="none" w:sz="0" w:space="0" w:color="auto"/>
            <w:left w:val="none" w:sz="0" w:space="0" w:color="auto"/>
            <w:bottom w:val="none" w:sz="0" w:space="0" w:color="auto"/>
            <w:right w:val="none" w:sz="0" w:space="0" w:color="auto"/>
          </w:divBdr>
        </w:div>
        <w:div w:id="1073504688">
          <w:marLeft w:val="0"/>
          <w:marRight w:val="0"/>
          <w:marTop w:val="0"/>
          <w:marBottom w:val="0"/>
          <w:divBdr>
            <w:top w:val="none" w:sz="0" w:space="0" w:color="auto"/>
            <w:left w:val="none" w:sz="0" w:space="0" w:color="auto"/>
            <w:bottom w:val="none" w:sz="0" w:space="0" w:color="auto"/>
            <w:right w:val="none" w:sz="0" w:space="0" w:color="auto"/>
          </w:divBdr>
        </w:div>
        <w:div w:id="1101223793">
          <w:marLeft w:val="0"/>
          <w:marRight w:val="0"/>
          <w:marTop w:val="0"/>
          <w:marBottom w:val="0"/>
          <w:divBdr>
            <w:top w:val="none" w:sz="0" w:space="0" w:color="auto"/>
            <w:left w:val="none" w:sz="0" w:space="0" w:color="auto"/>
            <w:bottom w:val="none" w:sz="0" w:space="0" w:color="auto"/>
            <w:right w:val="none" w:sz="0" w:space="0" w:color="auto"/>
          </w:divBdr>
        </w:div>
        <w:div w:id="1141532266">
          <w:marLeft w:val="0"/>
          <w:marRight w:val="0"/>
          <w:marTop w:val="0"/>
          <w:marBottom w:val="0"/>
          <w:divBdr>
            <w:top w:val="none" w:sz="0" w:space="0" w:color="auto"/>
            <w:left w:val="none" w:sz="0" w:space="0" w:color="auto"/>
            <w:bottom w:val="none" w:sz="0" w:space="0" w:color="auto"/>
            <w:right w:val="none" w:sz="0" w:space="0" w:color="auto"/>
          </w:divBdr>
        </w:div>
        <w:div w:id="1143280866">
          <w:marLeft w:val="0"/>
          <w:marRight w:val="0"/>
          <w:marTop w:val="0"/>
          <w:marBottom w:val="0"/>
          <w:divBdr>
            <w:top w:val="none" w:sz="0" w:space="0" w:color="auto"/>
            <w:left w:val="none" w:sz="0" w:space="0" w:color="auto"/>
            <w:bottom w:val="none" w:sz="0" w:space="0" w:color="auto"/>
            <w:right w:val="none" w:sz="0" w:space="0" w:color="auto"/>
          </w:divBdr>
        </w:div>
        <w:div w:id="1207178958">
          <w:marLeft w:val="0"/>
          <w:marRight w:val="0"/>
          <w:marTop w:val="0"/>
          <w:marBottom w:val="0"/>
          <w:divBdr>
            <w:top w:val="none" w:sz="0" w:space="0" w:color="auto"/>
            <w:left w:val="none" w:sz="0" w:space="0" w:color="auto"/>
            <w:bottom w:val="none" w:sz="0" w:space="0" w:color="auto"/>
            <w:right w:val="none" w:sz="0" w:space="0" w:color="auto"/>
          </w:divBdr>
        </w:div>
        <w:div w:id="1265266731">
          <w:marLeft w:val="0"/>
          <w:marRight w:val="0"/>
          <w:marTop w:val="0"/>
          <w:marBottom w:val="0"/>
          <w:divBdr>
            <w:top w:val="none" w:sz="0" w:space="0" w:color="auto"/>
            <w:left w:val="none" w:sz="0" w:space="0" w:color="auto"/>
            <w:bottom w:val="none" w:sz="0" w:space="0" w:color="auto"/>
            <w:right w:val="none" w:sz="0" w:space="0" w:color="auto"/>
          </w:divBdr>
        </w:div>
        <w:div w:id="1269460625">
          <w:marLeft w:val="0"/>
          <w:marRight w:val="0"/>
          <w:marTop w:val="0"/>
          <w:marBottom w:val="0"/>
          <w:divBdr>
            <w:top w:val="none" w:sz="0" w:space="0" w:color="auto"/>
            <w:left w:val="none" w:sz="0" w:space="0" w:color="auto"/>
            <w:bottom w:val="none" w:sz="0" w:space="0" w:color="auto"/>
            <w:right w:val="none" w:sz="0" w:space="0" w:color="auto"/>
          </w:divBdr>
        </w:div>
        <w:div w:id="1295060945">
          <w:marLeft w:val="0"/>
          <w:marRight w:val="0"/>
          <w:marTop w:val="0"/>
          <w:marBottom w:val="0"/>
          <w:divBdr>
            <w:top w:val="none" w:sz="0" w:space="0" w:color="auto"/>
            <w:left w:val="none" w:sz="0" w:space="0" w:color="auto"/>
            <w:bottom w:val="none" w:sz="0" w:space="0" w:color="auto"/>
            <w:right w:val="none" w:sz="0" w:space="0" w:color="auto"/>
          </w:divBdr>
        </w:div>
        <w:div w:id="1327590261">
          <w:marLeft w:val="0"/>
          <w:marRight w:val="0"/>
          <w:marTop w:val="0"/>
          <w:marBottom w:val="0"/>
          <w:divBdr>
            <w:top w:val="none" w:sz="0" w:space="0" w:color="auto"/>
            <w:left w:val="none" w:sz="0" w:space="0" w:color="auto"/>
            <w:bottom w:val="none" w:sz="0" w:space="0" w:color="auto"/>
            <w:right w:val="none" w:sz="0" w:space="0" w:color="auto"/>
          </w:divBdr>
        </w:div>
        <w:div w:id="1339114158">
          <w:marLeft w:val="0"/>
          <w:marRight w:val="0"/>
          <w:marTop w:val="0"/>
          <w:marBottom w:val="0"/>
          <w:divBdr>
            <w:top w:val="none" w:sz="0" w:space="0" w:color="auto"/>
            <w:left w:val="none" w:sz="0" w:space="0" w:color="auto"/>
            <w:bottom w:val="none" w:sz="0" w:space="0" w:color="auto"/>
            <w:right w:val="none" w:sz="0" w:space="0" w:color="auto"/>
          </w:divBdr>
        </w:div>
        <w:div w:id="1346512913">
          <w:marLeft w:val="0"/>
          <w:marRight w:val="0"/>
          <w:marTop w:val="0"/>
          <w:marBottom w:val="0"/>
          <w:divBdr>
            <w:top w:val="none" w:sz="0" w:space="0" w:color="auto"/>
            <w:left w:val="none" w:sz="0" w:space="0" w:color="auto"/>
            <w:bottom w:val="none" w:sz="0" w:space="0" w:color="auto"/>
            <w:right w:val="none" w:sz="0" w:space="0" w:color="auto"/>
          </w:divBdr>
        </w:div>
        <w:div w:id="1349211510">
          <w:marLeft w:val="0"/>
          <w:marRight w:val="0"/>
          <w:marTop w:val="0"/>
          <w:marBottom w:val="0"/>
          <w:divBdr>
            <w:top w:val="none" w:sz="0" w:space="0" w:color="auto"/>
            <w:left w:val="none" w:sz="0" w:space="0" w:color="auto"/>
            <w:bottom w:val="none" w:sz="0" w:space="0" w:color="auto"/>
            <w:right w:val="none" w:sz="0" w:space="0" w:color="auto"/>
          </w:divBdr>
        </w:div>
        <w:div w:id="1356419421">
          <w:marLeft w:val="0"/>
          <w:marRight w:val="0"/>
          <w:marTop w:val="0"/>
          <w:marBottom w:val="0"/>
          <w:divBdr>
            <w:top w:val="none" w:sz="0" w:space="0" w:color="auto"/>
            <w:left w:val="none" w:sz="0" w:space="0" w:color="auto"/>
            <w:bottom w:val="none" w:sz="0" w:space="0" w:color="auto"/>
            <w:right w:val="none" w:sz="0" w:space="0" w:color="auto"/>
          </w:divBdr>
        </w:div>
        <w:div w:id="1398549616">
          <w:marLeft w:val="0"/>
          <w:marRight w:val="0"/>
          <w:marTop w:val="0"/>
          <w:marBottom w:val="0"/>
          <w:divBdr>
            <w:top w:val="none" w:sz="0" w:space="0" w:color="auto"/>
            <w:left w:val="none" w:sz="0" w:space="0" w:color="auto"/>
            <w:bottom w:val="none" w:sz="0" w:space="0" w:color="auto"/>
            <w:right w:val="none" w:sz="0" w:space="0" w:color="auto"/>
          </w:divBdr>
        </w:div>
        <w:div w:id="1418206788">
          <w:marLeft w:val="0"/>
          <w:marRight w:val="0"/>
          <w:marTop w:val="0"/>
          <w:marBottom w:val="0"/>
          <w:divBdr>
            <w:top w:val="none" w:sz="0" w:space="0" w:color="auto"/>
            <w:left w:val="none" w:sz="0" w:space="0" w:color="auto"/>
            <w:bottom w:val="none" w:sz="0" w:space="0" w:color="auto"/>
            <w:right w:val="none" w:sz="0" w:space="0" w:color="auto"/>
          </w:divBdr>
        </w:div>
        <w:div w:id="1422414311">
          <w:marLeft w:val="0"/>
          <w:marRight w:val="0"/>
          <w:marTop w:val="0"/>
          <w:marBottom w:val="0"/>
          <w:divBdr>
            <w:top w:val="none" w:sz="0" w:space="0" w:color="auto"/>
            <w:left w:val="none" w:sz="0" w:space="0" w:color="auto"/>
            <w:bottom w:val="none" w:sz="0" w:space="0" w:color="auto"/>
            <w:right w:val="none" w:sz="0" w:space="0" w:color="auto"/>
          </w:divBdr>
        </w:div>
        <w:div w:id="1430421428">
          <w:marLeft w:val="0"/>
          <w:marRight w:val="0"/>
          <w:marTop w:val="0"/>
          <w:marBottom w:val="0"/>
          <w:divBdr>
            <w:top w:val="none" w:sz="0" w:space="0" w:color="auto"/>
            <w:left w:val="none" w:sz="0" w:space="0" w:color="auto"/>
            <w:bottom w:val="none" w:sz="0" w:space="0" w:color="auto"/>
            <w:right w:val="none" w:sz="0" w:space="0" w:color="auto"/>
          </w:divBdr>
        </w:div>
        <w:div w:id="1434134536">
          <w:marLeft w:val="0"/>
          <w:marRight w:val="0"/>
          <w:marTop w:val="0"/>
          <w:marBottom w:val="0"/>
          <w:divBdr>
            <w:top w:val="none" w:sz="0" w:space="0" w:color="auto"/>
            <w:left w:val="none" w:sz="0" w:space="0" w:color="auto"/>
            <w:bottom w:val="none" w:sz="0" w:space="0" w:color="auto"/>
            <w:right w:val="none" w:sz="0" w:space="0" w:color="auto"/>
          </w:divBdr>
        </w:div>
        <w:div w:id="1445225621">
          <w:marLeft w:val="0"/>
          <w:marRight w:val="0"/>
          <w:marTop w:val="0"/>
          <w:marBottom w:val="0"/>
          <w:divBdr>
            <w:top w:val="none" w:sz="0" w:space="0" w:color="auto"/>
            <w:left w:val="none" w:sz="0" w:space="0" w:color="auto"/>
            <w:bottom w:val="none" w:sz="0" w:space="0" w:color="auto"/>
            <w:right w:val="none" w:sz="0" w:space="0" w:color="auto"/>
          </w:divBdr>
        </w:div>
        <w:div w:id="1448352263">
          <w:marLeft w:val="0"/>
          <w:marRight w:val="0"/>
          <w:marTop w:val="0"/>
          <w:marBottom w:val="0"/>
          <w:divBdr>
            <w:top w:val="none" w:sz="0" w:space="0" w:color="auto"/>
            <w:left w:val="none" w:sz="0" w:space="0" w:color="auto"/>
            <w:bottom w:val="none" w:sz="0" w:space="0" w:color="auto"/>
            <w:right w:val="none" w:sz="0" w:space="0" w:color="auto"/>
          </w:divBdr>
        </w:div>
        <w:div w:id="1469516537">
          <w:marLeft w:val="0"/>
          <w:marRight w:val="0"/>
          <w:marTop w:val="0"/>
          <w:marBottom w:val="0"/>
          <w:divBdr>
            <w:top w:val="none" w:sz="0" w:space="0" w:color="auto"/>
            <w:left w:val="none" w:sz="0" w:space="0" w:color="auto"/>
            <w:bottom w:val="none" w:sz="0" w:space="0" w:color="auto"/>
            <w:right w:val="none" w:sz="0" w:space="0" w:color="auto"/>
          </w:divBdr>
        </w:div>
        <w:div w:id="1477645544">
          <w:marLeft w:val="0"/>
          <w:marRight w:val="0"/>
          <w:marTop w:val="0"/>
          <w:marBottom w:val="0"/>
          <w:divBdr>
            <w:top w:val="none" w:sz="0" w:space="0" w:color="auto"/>
            <w:left w:val="none" w:sz="0" w:space="0" w:color="auto"/>
            <w:bottom w:val="none" w:sz="0" w:space="0" w:color="auto"/>
            <w:right w:val="none" w:sz="0" w:space="0" w:color="auto"/>
          </w:divBdr>
        </w:div>
        <w:div w:id="1612471527">
          <w:marLeft w:val="0"/>
          <w:marRight w:val="0"/>
          <w:marTop w:val="0"/>
          <w:marBottom w:val="0"/>
          <w:divBdr>
            <w:top w:val="none" w:sz="0" w:space="0" w:color="auto"/>
            <w:left w:val="none" w:sz="0" w:space="0" w:color="auto"/>
            <w:bottom w:val="none" w:sz="0" w:space="0" w:color="auto"/>
            <w:right w:val="none" w:sz="0" w:space="0" w:color="auto"/>
          </w:divBdr>
        </w:div>
        <w:div w:id="1618759671">
          <w:marLeft w:val="0"/>
          <w:marRight w:val="0"/>
          <w:marTop w:val="0"/>
          <w:marBottom w:val="0"/>
          <w:divBdr>
            <w:top w:val="none" w:sz="0" w:space="0" w:color="auto"/>
            <w:left w:val="none" w:sz="0" w:space="0" w:color="auto"/>
            <w:bottom w:val="none" w:sz="0" w:space="0" w:color="auto"/>
            <w:right w:val="none" w:sz="0" w:space="0" w:color="auto"/>
          </w:divBdr>
        </w:div>
        <w:div w:id="1619028878">
          <w:marLeft w:val="0"/>
          <w:marRight w:val="0"/>
          <w:marTop w:val="0"/>
          <w:marBottom w:val="0"/>
          <w:divBdr>
            <w:top w:val="none" w:sz="0" w:space="0" w:color="auto"/>
            <w:left w:val="none" w:sz="0" w:space="0" w:color="auto"/>
            <w:bottom w:val="none" w:sz="0" w:space="0" w:color="auto"/>
            <w:right w:val="none" w:sz="0" w:space="0" w:color="auto"/>
          </w:divBdr>
        </w:div>
        <w:div w:id="1636712145">
          <w:marLeft w:val="0"/>
          <w:marRight w:val="0"/>
          <w:marTop w:val="0"/>
          <w:marBottom w:val="0"/>
          <w:divBdr>
            <w:top w:val="none" w:sz="0" w:space="0" w:color="auto"/>
            <w:left w:val="none" w:sz="0" w:space="0" w:color="auto"/>
            <w:bottom w:val="none" w:sz="0" w:space="0" w:color="auto"/>
            <w:right w:val="none" w:sz="0" w:space="0" w:color="auto"/>
          </w:divBdr>
        </w:div>
        <w:div w:id="1640261381">
          <w:marLeft w:val="0"/>
          <w:marRight w:val="0"/>
          <w:marTop w:val="0"/>
          <w:marBottom w:val="0"/>
          <w:divBdr>
            <w:top w:val="none" w:sz="0" w:space="0" w:color="auto"/>
            <w:left w:val="none" w:sz="0" w:space="0" w:color="auto"/>
            <w:bottom w:val="none" w:sz="0" w:space="0" w:color="auto"/>
            <w:right w:val="none" w:sz="0" w:space="0" w:color="auto"/>
          </w:divBdr>
        </w:div>
        <w:div w:id="1684818677">
          <w:marLeft w:val="0"/>
          <w:marRight w:val="0"/>
          <w:marTop w:val="0"/>
          <w:marBottom w:val="0"/>
          <w:divBdr>
            <w:top w:val="none" w:sz="0" w:space="0" w:color="auto"/>
            <w:left w:val="none" w:sz="0" w:space="0" w:color="auto"/>
            <w:bottom w:val="none" w:sz="0" w:space="0" w:color="auto"/>
            <w:right w:val="none" w:sz="0" w:space="0" w:color="auto"/>
          </w:divBdr>
        </w:div>
        <w:div w:id="1696924617">
          <w:marLeft w:val="0"/>
          <w:marRight w:val="0"/>
          <w:marTop w:val="0"/>
          <w:marBottom w:val="0"/>
          <w:divBdr>
            <w:top w:val="none" w:sz="0" w:space="0" w:color="auto"/>
            <w:left w:val="none" w:sz="0" w:space="0" w:color="auto"/>
            <w:bottom w:val="none" w:sz="0" w:space="0" w:color="auto"/>
            <w:right w:val="none" w:sz="0" w:space="0" w:color="auto"/>
          </w:divBdr>
        </w:div>
        <w:div w:id="1734621534">
          <w:marLeft w:val="0"/>
          <w:marRight w:val="0"/>
          <w:marTop w:val="0"/>
          <w:marBottom w:val="0"/>
          <w:divBdr>
            <w:top w:val="none" w:sz="0" w:space="0" w:color="auto"/>
            <w:left w:val="none" w:sz="0" w:space="0" w:color="auto"/>
            <w:bottom w:val="none" w:sz="0" w:space="0" w:color="auto"/>
            <w:right w:val="none" w:sz="0" w:space="0" w:color="auto"/>
          </w:divBdr>
        </w:div>
        <w:div w:id="1773166284">
          <w:marLeft w:val="0"/>
          <w:marRight w:val="0"/>
          <w:marTop w:val="0"/>
          <w:marBottom w:val="0"/>
          <w:divBdr>
            <w:top w:val="none" w:sz="0" w:space="0" w:color="auto"/>
            <w:left w:val="none" w:sz="0" w:space="0" w:color="auto"/>
            <w:bottom w:val="none" w:sz="0" w:space="0" w:color="auto"/>
            <w:right w:val="none" w:sz="0" w:space="0" w:color="auto"/>
          </w:divBdr>
        </w:div>
        <w:div w:id="1779720706">
          <w:marLeft w:val="0"/>
          <w:marRight w:val="0"/>
          <w:marTop w:val="0"/>
          <w:marBottom w:val="0"/>
          <w:divBdr>
            <w:top w:val="none" w:sz="0" w:space="0" w:color="auto"/>
            <w:left w:val="none" w:sz="0" w:space="0" w:color="auto"/>
            <w:bottom w:val="none" w:sz="0" w:space="0" w:color="auto"/>
            <w:right w:val="none" w:sz="0" w:space="0" w:color="auto"/>
          </w:divBdr>
        </w:div>
        <w:div w:id="1780372368">
          <w:marLeft w:val="0"/>
          <w:marRight w:val="0"/>
          <w:marTop w:val="0"/>
          <w:marBottom w:val="0"/>
          <w:divBdr>
            <w:top w:val="none" w:sz="0" w:space="0" w:color="auto"/>
            <w:left w:val="none" w:sz="0" w:space="0" w:color="auto"/>
            <w:bottom w:val="none" w:sz="0" w:space="0" w:color="auto"/>
            <w:right w:val="none" w:sz="0" w:space="0" w:color="auto"/>
          </w:divBdr>
        </w:div>
        <w:div w:id="1794983366">
          <w:marLeft w:val="0"/>
          <w:marRight w:val="0"/>
          <w:marTop w:val="0"/>
          <w:marBottom w:val="0"/>
          <w:divBdr>
            <w:top w:val="none" w:sz="0" w:space="0" w:color="auto"/>
            <w:left w:val="none" w:sz="0" w:space="0" w:color="auto"/>
            <w:bottom w:val="none" w:sz="0" w:space="0" w:color="auto"/>
            <w:right w:val="none" w:sz="0" w:space="0" w:color="auto"/>
          </w:divBdr>
        </w:div>
        <w:div w:id="1811167734">
          <w:marLeft w:val="0"/>
          <w:marRight w:val="0"/>
          <w:marTop w:val="0"/>
          <w:marBottom w:val="0"/>
          <w:divBdr>
            <w:top w:val="none" w:sz="0" w:space="0" w:color="auto"/>
            <w:left w:val="none" w:sz="0" w:space="0" w:color="auto"/>
            <w:bottom w:val="none" w:sz="0" w:space="0" w:color="auto"/>
            <w:right w:val="none" w:sz="0" w:space="0" w:color="auto"/>
          </w:divBdr>
        </w:div>
        <w:div w:id="1814639506">
          <w:marLeft w:val="0"/>
          <w:marRight w:val="0"/>
          <w:marTop w:val="0"/>
          <w:marBottom w:val="0"/>
          <w:divBdr>
            <w:top w:val="none" w:sz="0" w:space="0" w:color="auto"/>
            <w:left w:val="none" w:sz="0" w:space="0" w:color="auto"/>
            <w:bottom w:val="none" w:sz="0" w:space="0" w:color="auto"/>
            <w:right w:val="none" w:sz="0" w:space="0" w:color="auto"/>
          </w:divBdr>
        </w:div>
        <w:div w:id="1817800627">
          <w:marLeft w:val="0"/>
          <w:marRight w:val="0"/>
          <w:marTop w:val="0"/>
          <w:marBottom w:val="0"/>
          <w:divBdr>
            <w:top w:val="none" w:sz="0" w:space="0" w:color="auto"/>
            <w:left w:val="none" w:sz="0" w:space="0" w:color="auto"/>
            <w:bottom w:val="none" w:sz="0" w:space="0" w:color="auto"/>
            <w:right w:val="none" w:sz="0" w:space="0" w:color="auto"/>
          </w:divBdr>
        </w:div>
        <w:div w:id="1820918670">
          <w:marLeft w:val="0"/>
          <w:marRight w:val="0"/>
          <w:marTop w:val="0"/>
          <w:marBottom w:val="0"/>
          <w:divBdr>
            <w:top w:val="none" w:sz="0" w:space="0" w:color="auto"/>
            <w:left w:val="none" w:sz="0" w:space="0" w:color="auto"/>
            <w:bottom w:val="none" w:sz="0" w:space="0" w:color="auto"/>
            <w:right w:val="none" w:sz="0" w:space="0" w:color="auto"/>
          </w:divBdr>
        </w:div>
        <w:div w:id="1842116229">
          <w:marLeft w:val="0"/>
          <w:marRight w:val="0"/>
          <w:marTop w:val="0"/>
          <w:marBottom w:val="0"/>
          <w:divBdr>
            <w:top w:val="none" w:sz="0" w:space="0" w:color="auto"/>
            <w:left w:val="none" w:sz="0" w:space="0" w:color="auto"/>
            <w:bottom w:val="none" w:sz="0" w:space="0" w:color="auto"/>
            <w:right w:val="none" w:sz="0" w:space="0" w:color="auto"/>
          </w:divBdr>
        </w:div>
        <w:div w:id="1844398000">
          <w:marLeft w:val="0"/>
          <w:marRight w:val="0"/>
          <w:marTop w:val="0"/>
          <w:marBottom w:val="0"/>
          <w:divBdr>
            <w:top w:val="none" w:sz="0" w:space="0" w:color="auto"/>
            <w:left w:val="none" w:sz="0" w:space="0" w:color="auto"/>
            <w:bottom w:val="none" w:sz="0" w:space="0" w:color="auto"/>
            <w:right w:val="none" w:sz="0" w:space="0" w:color="auto"/>
          </w:divBdr>
        </w:div>
        <w:div w:id="1872110060">
          <w:marLeft w:val="0"/>
          <w:marRight w:val="0"/>
          <w:marTop w:val="0"/>
          <w:marBottom w:val="0"/>
          <w:divBdr>
            <w:top w:val="none" w:sz="0" w:space="0" w:color="auto"/>
            <w:left w:val="none" w:sz="0" w:space="0" w:color="auto"/>
            <w:bottom w:val="none" w:sz="0" w:space="0" w:color="auto"/>
            <w:right w:val="none" w:sz="0" w:space="0" w:color="auto"/>
          </w:divBdr>
        </w:div>
        <w:div w:id="1876113064">
          <w:marLeft w:val="0"/>
          <w:marRight w:val="0"/>
          <w:marTop w:val="0"/>
          <w:marBottom w:val="0"/>
          <w:divBdr>
            <w:top w:val="none" w:sz="0" w:space="0" w:color="auto"/>
            <w:left w:val="none" w:sz="0" w:space="0" w:color="auto"/>
            <w:bottom w:val="none" w:sz="0" w:space="0" w:color="auto"/>
            <w:right w:val="none" w:sz="0" w:space="0" w:color="auto"/>
          </w:divBdr>
        </w:div>
        <w:div w:id="1973630659">
          <w:marLeft w:val="0"/>
          <w:marRight w:val="0"/>
          <w:marTop w:val="0"/>
          <w:marBottom w:val="0"/>
          <w:divBdr>
            <w:top w:val="none" w:sz="0" w:space="0" w:color="auto"/>
            <w:left w:val="none" w:sz="0" w:space="0" w:color="auto"/>
            <w:bottom w:val="none" w:sz="0" w:space="0" w:color="auto"/>
            <w:right w:val="none" w:sz="0" w:space="0" w:color="auto"/>
          </w:divBdr>
        </w:div>
        <w:div w:id="2052342983">
          <w:marLeft w:val="0"/>
          <w:marRight w:val="0"/>
          <w:marTop w:val="0"/>
          <w:marBottom w:val="0"/>
          <w:divBdr>
            <w:top w:val="none" w:sz="0" w:space="0" w:color="auto"/>
            <w:left w:val="none" w:sz="0" w:space="0" w:color="auto"/>
            <w:bottom w:val="none" w:sz="0" w:space="0" w:color="auto"/>
            <w:right w:val="none" w:sz="0" w:space="0" w:color="auto"/>
          </w:divBdr>
        </w:div>
        <w:div w:id="2072577270">
          <w:marLeft w:val="0"/>
          <w:marRight w:val="0"/>
          <w:marTop w:val="0"/>
          <w:marBottom w:val="0"/>
          <w:divBdr>
            <w:top w:val="none" w:sz="0" w:space="0" w:color="auto"/>
            <w:left w:val="none" w:sz="0" w:space="0" w:color="auto"/>
            <w:bottom w:val="none" w:sz="0" w:space="0" w:color="auto"/>
            <w:right w:val="none" w:sz="0" w:space="0" w:color="auto"/>
          </w:divBdr>
        </w:div>
        <w:div w:id="2085518650">
          <w:marLeft w:val="0"/>
          <w:marRight w:val="0"/>
          <w:marTop w:val="0"/>
          <w:marBottom w:val="0"/>
          <w:divBdr>
            <w:top w:val="none" w:sz="0" w:space="0" w:color="auto"/>
            <w:left w:val="none" w:sz="0" w:space="0" w:color="auto"/>
            <w:bottom w:val="none" w:sz="0" w:space="0" w:color="auto"/>
            <w:right w:val="none" w:sz="0" w:space="0" w:color="auto"/>
          </w:divBdr>
        </w:div>
      </w:divsChild>
    </w:div>
    <w:div w:id="1948461922">
      <w:bodyDiv w:val="1"/>
      <w:marLeft w:val="0"/>
      <w:marRight w:val="0"/>
      <w:marTop w:val="0"/>
      <w:marBottom w:val="0"/>
      <w:divBdr>
        <w:top w:val="none" w:sz="0" w:space="0" w:color="auto"/>
        <w:left w:val="none" w:sz="0" w:space="0" w:color="auto"/>
        <w:bottom w:val="none" w:sz="0" w:space="0" w:color="auto"/>
        <w:right w:val="none" w:sz="0" w:space="0" w:color="auto"/>
      </w:divBdr>
    </w:div>
    <w:div w:id="1957519969">
      <w:bodyDiv w:val="1"/>
      <w:marLeft w:val="0"/>
      <w:marRight w:val="0"/>
      <w:marTop w:val="0"/>
      <w:marBottom w:val="0"/>
      <w:divBdr>
        <w:top w:val="none" w:sz="0" w:space="0" w:color="auto"/>
        <w:left w:val="none" w:sz="0" w:space="0" w:color="auto"/>
        <w:bottom w:val="none" w:sz="0" w:space="0" w:color="auto"/>
        <w:right w:val="none" w:sz="0" w:space="0" w:color="auto"/>
      </w:divBdr>
    </w:div>
    <w:div w:id="1969891651">
      <w:bodyDiv w:val="1"/>
      <w:marLeft w:val="0"/>
      <w:marRight w:val="0"/>
      <w:marTop w:val="0"/>
      <w:marBottom w:val="0"/>
      <w:divBdr>
        <w:top w:val="none" w:sz="0" w:space="0" w:color="auto"/>
        <w:left w:val="none" w:sz="0" w:space="0" w:color="auto"/>
        <w:bottom w:val="none" w:sz="0" w:space="0" w:color="auto"/>
        <w:right w:val="none" w:sz="0" w:space="0" w:color="auto"/>
      </w:divBdr>
      <w:divsChild>
        <w:div w:id="196700307">
          <w:marLeft w:val="0"/>
          <w:marRight w:val="0"/>
          <w:marTop w:val="0"/>
          <w:marBottom w:val="0"/>
          <w:divBdr>
            <w:top w:val="none" w:sz="0" w:space="0" w:color="auto"/>
            <w:left w:val="none" w:sz="0" w:space="0" w:color="auto"/>
            <w:bottom w:val="none" w:sz="0" w:space="0" w:color="auto"/>
            <w:right w:val="none" w:sz="0" w:space="0" w:color="auto"/>
          </w:divBdr>
          <w:divsChild>
            <w:div w:id="629483436">
              <w:marLeft w:val="0"/>
              <w:marRight w:val="0"/>
              <w:marTop w:val="0"/>
              <w:marBottom w:val="0"/>
              <w:divBdr>
                <w:top w:val="none" w:sz="0" w:space="0" w:color="auto"/>
                <w:left w:val="none" w:sz="0" w:space="0" w:color="auto"/>
                <w:bottom w:val="none" w:sz="0" w:space="0" w:color="auto"/>
                <w:right w:val="none" w:sz="0" w:space="0" w:color="auto"/>
              </w:divBdr>
              <w:divsChild>
                <w:div w:id="515853849">
                  <w:marLeft w:val="0"/>
                  <w:marRight w:val="0"/>
                  <w:marTop w:val="0"/>
                  <w:marBottom w:val="0"/>
                  <w:divBdr>
                    <w:top w:val="none" w:sz="0" w:space="0" w:color="auto"/>
                    <w:left w:val="none" w:sz="0" w:space="0" w:color="auto"/>
                    <w:bottom w:val="none" w:sz="0" w:space="0" w:color="auto"/>
                    <w:right w:val="none" w:sz="0" w:space="0" w:color="auto"/>
                  </w:divBdr>
                  <w:divsChild>
                    <w:div w:id="17766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16027">
      <w:bodyDiv w:val="1"/>
      <w:marLeft w:val="0"/>
      <w:marRight w:val="0"/>
      <w:marTop w:val="0"/>
      <w:marBottom w:val="0"/>
      <w:divBdr>
        <w:top w:val="none" w:sz="0" w:space="0" w:color="auto"/>
        <w:left w:val="none" w:sz="0" w:space="0" w:color="auto"/>
        <w:bottom w:val="none" w:sz="0" w:space="0" w:color="auto"/>
        <w:right w:val="none" w:sz="0" w:space="0" w:color="auto"/>
      </w:divBdr>
    </w:div>
    <w:div w:id="2042128382">
      <w:bodyDiv w:val="1"/>
      <w:marLeft w:val="0"/>
      <w:marRight w:val="0"/>
      <w:marTop w:val="0"/>
      <w:marBottom w:val="0"/>
      <w:divBdr>
        <w:top w:val="none" w:sz="0" w:space="0" w:color="auto"/>
        <w:left w:val="none" w:sz="0" w:space="0" w:color="auto"/>
        <w:bottom w:val="none" w:sz="0" w:space="0" w:color="auto"/>
        <w:right w:val="none" w:sz="0" w:space="0" w:color="auto"/>
      </w:divBdr>
    </w:div>
    <w:div w:id="2046370470">
      <w:bodyDiv w:val="1"/>
      <w:marLeft w:val="0"/>
      <w:marRight w:val="0"/>
      <w:marTop w:val="0"/>
      <w:marBottom w:val="0"/>
      <w:divBdr>
        <w:top w:val="none" w:sz="0" w:space="0" w:color="auto"/>
        <w:left w:val="none" w:sz="0" w:space="0" w:color="auto"/>
        <w:bottom w:val="none" w:sz="0" w:space="0" w:color="auto"/>
        <w:right w:val="none" w:sz="0" w:space="0" w:color="auto"/>
      </w:divBdr>
    </w:div>
    <w:div w:id="20909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EFACA-0F98-477D-AE09-6DE4EF749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3812</Words>
  <Characters>20585</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Pessoal</Company>
  <LinksUpToDate>false</LinksUpToDate>
  <CharactersWithSpaces>24349</CharactersWithSpaces>
  <SharedDoc>false</SharedDoc>
  <HLinks>
    <vt:vector size="54" baseType="variant">
      <vt:variant>
        <vt:i4>1048629</vt:i4>
      </vt:variant>
      <vt:variant>
        <vt:i4>50</vt:i4>
      </vt:variant>
      <vt:variant>
        <vt:i4>0</vt:i4>
      </vt:variant>
      <vt:variant>
        <vt:i4>5</vt:i4>
      </vt:variant>
      <vt:variant>
        <vt:lpwstr/>
      </vt:variant>
      <vt:variant>
        <vt:lpwstr>_Toc527657248</vt:lpwstr>
      </vt:variant>
      <vt:variant>
        <vt:i4>1048629</vt:i4>
      </vt:variant>
      <vt:variant>
        <vt:i4>44</vt:i4>
      </vt:variant>
      <vt:variant>
        <vt:i4>0</vt:i4>
      </vt:variant>
      <vt:variant>
        <vt:i4>5</vt:i4>
      </vt:variant>
      <vt:variant>
        <vt:lpwstr/>
      </vt:variant>
      <vt:variant>
        <vt:lpwstr>_Toc527657247</vt:lpwstr>
      </vt:variant>
      <vt:variant>
        <vt:i4>1048629</vt:i4>
      </vt:variant>
      <vt:variant>
        <vt:i4>38</vt:i4>
      </vt:variant>
      <vt:variant>
        <vt:i4>0</vt:i4>
      </vt:variant>
      <vt:variant>
        <vt:i4>5</vt:i4>
      </vt:variant>
      <vt:variant>
        <vt:lpwstr/>
      </vt:variant>
      <vt:variant>
        <vt:lpwstr>_Toc527657246</vt:lpwstr>
      </vt:variant>
      <vt:variant>
        <vt:i4>1048629</vt:i4>
      </vt:variant>
      <vt:variant>
        <vt:i4>32</vt:i4>
      </vt:variant>
      <vt:variant>
        <vt:i4>0</vt:i4>
      </vt:variant>
      <vt:variant>
        <vt:i4>5</vt:i4>
      </vt:variant>
      <vt:variant>
        <vt:lpwstr/>
      </vt:variant>
      <vt:variant>
        <vt:lpwstr>_Toc527657245</vt:lpwstr>
      </vt:variant>
      <vt:variant>
        <vt:i4>1048629</vt:i4>
      </vt:variant>
      <vt:variant>
        <vt:i4>26</vt:i4>
      </vt:variant>
      <vt:variant>
        <vt:i4>0</vt:i4>
      </vt:variant>
      <vt:variant>
        <vt:i4>5</vt:i4>
      </vt:variant>
      <vt:variant>
        <vt:lpwstr/>
      </vt:variant>
      <vt:variant>
        <vt:lpwstr>_Toc527657244</vt:lpwstr>
      </vt:variant>
      <vt:variant>
        <vt:i4>1048629</vt:i4>
      </vt:variant>
      <vt:variant>
        <vt:i4>20</vt:i4>
      </vt:variant>
      <vt:variant>
        <vt:i4>0</vt:i4>
      </vt:variant>
      <vt:variant>
        <vt:i4>5</vt:i4>
      </vt:variant>
      <vt:variant>
        <vt:lpwstr/>
      </vt:variant>
      <vt:variant>
        <vt:lpwstr>_Toc527657243</vt:lpwstr>
      </vt:variant>
      <vt:variant>
        <vt:i4>1048629</vt:i4>
      </vt:variant>
      <vt:variant>
        <vt:i4>14</vt:i4>
      </vt:variant>
      <vt:variant>
        <vt:i4>0</vt:i4>
      </vt:variant>
      <vt:variant>
        <vt:i4>5</vt:i4>
      </vt:variant>
      <vt:variant>
        <vt:lpwstr/>
      </vt:variant>
      <vt:variant>
        <vt:lpwstr>_Toc527657242</vt:lpwstr>
      </vt:variant>
      <vt:variant>
        <vt:i4>1048629</vt:i4>
      </vt:variant>
      <vt:variant>
        <vt:i4>8</vt:i4>
      </vt:variant>
      <vt:variant>
        <vt:i4>0</vt:i4>
      </vt:variant>
      <vt:variant>
        <vt:i4>5</vt:i4>
      </vt:variant>
      <vt:variant>
        <vt:lpwstr/>
      </vt:variant>
      <vt:variant>
        <vt:lpwstr>_Toc527657241</vt:lpwstr>
      </vt:variant>
      <vt:variant>
        <vt:i4>1048629</vt:i4>
      </vt:variant>
      <vt:variant>
        <vt:i4>2</vt:i4>
      </vt:variant>
      <vt:variant>
        <vt:i4>0</vt:i4>
      </vt:variant>
      <vt:variant>
        <vt:i4>5</vt:i4>
      </vt:variant>
      <vt:variant>
        <vt:lpwstr/>
      </vt:variant>
      <vt:variant>
        <vt:lpwstr>_Toc527657240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c:creator>
  <cp:lastModifiedBy>Glauber Matteis Gadelha</cp:lastModifiedBy>
  <cp:revision>5</cp:revision>
  <cp:lastPrinted>2018-10-27T13:36:00Z</cp:lastPrinted>
  <dcterms:created xsi:type="dcterms:W3CDTF">2018-10-27T11:21:00Z</dcterms:created>
  <dcterms:modified xsi:type="dcterms:W3CDTF">2018-10-27T13:42:00Z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6380d91e-3aa1-3918-8356-41f952517f60</vt:lpwstr>
  </property>
  <property fmtid="{D5CDD505-2E9C-101B-9397-08002B2CF9AE}" pid="4" name="Mendeley Citation Style_1">
    <vt:lpwstr>http://www.zotero.org/styles/ABNT</vt:lpwstr>
  </property>
  <property fmtid="{D5CDD505-2E9C-101B-9397-08002B2CF9AE}" pid="5" name="Mendeley Recent Style Id 0_1">
    <vt:lpwstr>http://www.zotero.org/styles/ABNT</vt:lpwstr>
  </property>
  <property fmtid="{D5CDD505-2E9C-101B-9397-08002B2CF9AE}" pid="6" name="Mendeley Recent Style Name 0_1">
    <vt:lpwstr>ABNT (nome,ano)</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